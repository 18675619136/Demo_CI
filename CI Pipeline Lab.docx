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4"/>
        <w:gridCol w:w="78"/>
        <w:gridCol w:w="1848"/>
        <w:gridCol w:w="90"/>
        <w:gridCol w:w="1857"/>
      </w:tblGrid>
      <w:tr w:rsidR="00CE0197" w14:paraId="7E95C582" w14:textId="77777777" w:rsidTr="008F3D1A">
        <w:trPr>
          <w:trHeight w:val="2016"/>
        </w:trPr>
        <w:tc>
          <w:tcPr>
            <w:tcW w:w="5724" w:type="dxa"/>
            <w:shd w:val="clear" w:color="auto" w:fill="auto"/>
          </w:tcPr>
          <w:p w14:paraId="1DD66975" w14:textId="77777777" w:rsidR="00CE0197" w:rsidRDefault="00807D83" w:rsidP="0062357D">
            <w:pPr>
              <w:rPr>
                <w:noProof/>
              </w:rPr>
            </w:pPr>
            <w:r>
              <w:rPr>
                <w:noProof/>
              </w:rPr>
              <mc:AlternateContent>
                <mc:Choice Requires="wpg">
                  <w:drawing>
                    <wp:anchor distT="0" distB="0" distL="114300" distR="114300" simplePos="0" relativeHeight="251658240" behindDoc="1" locked="0" layoutInCell="1" allowOverlap="1" wp14:anchorId="53A159A8" wp14:editId="6FF97113">
                      <wp:simplePos x="0" y="0"/>
                      <wp:positionH relativeFrom="column">
                        <wp:posOffset>-1744</wp:posOffset>
                      </wp:positionH>
                      <wp:positionV relativeFrom="paragraph">
                        <wp:posOffset>1336040</wp:posOffset>
                      </wp:positionV>
                      <wp:extent cx="6059606" cy="2354238"/>
                      <wp:effectExtent l="0" t="0" r="0" b="8255"/>
                      <wp:wrapNone/>
                      <wp:docPr id="7" name="Group 7"/>
                      <wp:cNvGraphicFramePr/>
                      <a:graphic xmlns:a="http://schemas.openxmlformats.org/drawingml/2006/main">
                        <a:graphicData uri="http://schemas.microsoft.com/office/word/2010/wordprocessingGroup">
                          <wpg:wgp>
                            <wpg:cNvGrpSpPr/>
                            <wpg:grpSpPr>
                              <a:xfrm>
                                <a:off x="0" y="0"/>
                                <a:ext cx="6059606" cy="2354238"/>
                                <a:chOff x="0" y="0"/>
                                <a:chExt cx="6059606" cy="2354238"/>
                              </a:xfrm>
                            </wpg:grpSpPr>
                            <wps:wsp>
                              <wps:cNvPr id="1" name="Rectangle 1"/>
                              <wps:cNvSpPr/>
                              <wps:spPr>
                                <a:xfrm>
                                  <a:off x="0" y="0"/>
                                  <a:ext cx="3630304" cy="2354238"/>
                                </a:xfrm>
                                <a:prstGeom prst="rect">
                                  <a:avLst/>
                                </a:prstGeom>
                                <a:solidFill>
                                  <a:schemeClr val="tx2"/>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78072" y="0"/>
                                  <a:ext cx="1160059" cy="114641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899546" y="6823"/>
                                  <a:ext cx="1160060" cy="11461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78072"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99546"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762A3F" id="Group 7" o:spid="_x0000_s1026" style="position:absolute;margin-left:-.15pt;margin-top:105.2pt;width:477.15pt;height:185.35pt;z-index:-251658240" coordsize="60596,2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">
                      <v:rect id="Rectangle 1" o:spid="_x0000_s1027" style="position:absolute;width:36303;height:2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000092 [3215]" stroked="f" strokeweight="2pt"/>
                      <v:rect id="Rectangle 3" o:spid="_x0000_s1028" style="position:absolute;left:36780;width:11601;height:11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mHwgAAANoAAAAPAAAAZHJzL2Rvd25yZXYueG1sRI9BawIx&#10;FITvgv8hPKE3zWpB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CUmumHwgAAANoAAAAPAAAA&#10;AAAAAAAAAAAAAAcCAABkcnMvZG93bnJldi54bWxQSwUGAAAAAAMAAwC3AAAA9gIAAAAA&#10;" fillcolor="#00aeef [3214]" stroked="f" strokeweight="2pt"/>
                      <v:rect id="Rectangle 4" o:spid="_x0000_s1029" style="position:absolute;left:48995;top:68;width:11601;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3HzwgAAANoAAAAPAAAAZHJzL2Rvd25yZXYueG1sRI9BawIx&#10;FITvgv8hPKE3zSpF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Abc3HzwgAAANoAAAAPAAAA&#10;AAAAAAAAAAAAAAcCAABkcnMvZG93bnJldi54bWxQSwUGAAAAAAMAAwC3AAAA9gIAAAAA&#10;" fillcolor="#00aeef [3214]" stroked="f" strokeweight="2pt"/>
                      <v:rect id="Rectangle 5" o:spid="_x0000_s1030" style="position:absolute;left:36780;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RowgAAANoAAAAPAAAAZHJzL2Rvd25yZXYueG1sRI9BawIx&#10;FITvgv8hPKE3zSpU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B0P9RowgAAANoAAAAPAAAA&#10;AAAAAAAAAAAAAAcCAABkcnMvZG93bnJldi54bWxQSwUGAAAAAAMAAwC3AAAA9gIAAAAA&#10;" fillcolor="#00aeef [3214]" stroked="f" strokeweight="2pt"/>
                      <v:rect id="Rectangle 6" o:spid="_x0000_s1031" style="position:absolute;left:48995;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" fillcolor="#00aeef [3214]" stroked="f" strokeweight="2pt"/>
                    </v:group>
                  </w:pict>
                </mc:Fallback>
              </mc:AlternateContent>
            </w:r>
          </w:p>
        </w:tc>
        <w:tc>
          <w:tcPr>
            <w:tcW w:w="78" w:type="dxa"/>
            <w:shd w:val="clear" w:color="auto" w:fill="auto"/>
            <w:vAlign w:val="center"/>
          </w:tcPr>
          <w:p w14:paraId="45987D61" w14:textId="77777777" w:rsidR="00CE0197" w:rsidRDefault="00CE0197" w:rsidP="0062357D">
            <w:pPr>
              <w:jc w:val="center"/>
            </w:pPr>
          </w:p>
        </w:tc>
        <w:tc>
          <w:tcPr>
            <w:tcW w:w="3795" w:type="dxa"/>
            <w:gridSpan w:val="3"/>
            <w:shd w:val="clear" w:color="auto" w:fill="auto"/>
            <w:vAlign w:val="center"/>
          </w:tcPr>
          <w:p w14:paraId="060EBDD8" w14:textId="77777777" w:rsidR="00CE0197" w:rsidRPr="00FB0D50" w:rsidRDefault="00170D27" w:rsidP="008F3D1A">
            <w:pPr>
              <w:jc w:val="center"/>
              <w:rPr>
                <w:color w:val="000092" w:themeColor="text2"/>
              </w:rPr>
            </w:pPr>
            <w:r>
              <w:rPr>
                <w:noProof/>
              </w:rPr>
              <w:drawing>
                <wp:inline distT="0" distB="0" distL="0" distR="0" wp14:anchorId="4F73C715" wp14:editId="27A96119">
                  <wp:extent cx="1936750" cy="31871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8703" cy="340432"/>
                          </a:xfrm>
                          <a:prstGeom prst="rect">
                            <a:avLst/>
                          </a:prstGeom>
                          <a:noFill/>
                        </pic:spPr>
                      </pic:pic>
                    </a:graphicData>
                  </a:graphic>
                </wp:inline>
              </w:drawing>
            </w:r>
          </w:p>
        </w:tc>
      </w:tr>
      <w:tr w:rsidR="00CE0197" w:rsidRPr="002B46CE" w14:paraId="695EE90D" w14:textId="77777777" w:rsidTr="008F3D1A">
        <w:trPr>
          <w:trHeight w:val="86"/>
        </w:trPr>
        <w:tc>
          <w:tcPr>
            <w:tcW w:w="5724" w:type="dxa"/>
            <w:shd w:val="clear" w:color="auto" w:fill="auto"/>
          </w:tcPr>
          <w:p w14:paraId="52C6F55A" w14:textId="77777777" w:rsidR="00CE0197" w:rsidRPr="002B46CE" w:rsidRDefault="00CE0197" w:rsidP="0062357D">
            <w:pPr>
              <w:rPr>
                <w:noProof/>
                <w:sz w:val="2"/>
              </w:rPr>
            </w:pPr>
          </w:p>
        </w:tc>
        <w:tc>
          <w:tcPr>
            <w:tcW w:w="78" w:type="dxa"/>
            <w:shd w:val="clear" w:color="auto" w:fill="auto"/>
            <w:vAlign w:val="center"/>
          </w:tcPr>
          <w:p w14:paraId="35BF518B" w14:textId="77777777" w:rsidR="00CE0197" w:rsidRPr="002B46CE" w:rsidRDefault="00CE0197" w:rsidP="0062357D">
            <w:pPr>
              <w:jc w:val="center"/>
              <w:rPr>
                <w:noProof/>
                <w:sz w:val="2"/>
              </w:rPr>
            </w:pPr>
          </w:p>
        </w:tc>
        <w:tc>
          <w:tcPr>
            <w:tcW w:w="1848" w:type="dxa"/>
            <w:shd w:val="clear" w:color="auto" w:fill="auto"/>
            <w:vAlign w:val="center"/>
          </w:tcPr>
          <w:p w14:paraId="07A7FECB" w14:textId="77777777" w:rsidR="00CE0197" w:rsidRPr="002B46CE" w:rsidRDefault="00CE0197" w:rsidP="0062357D">
            <w:pPr>
              <w:jc w:val="center"/>
              <w:rPr>
                <w:noProof/>
                <w:sz w:val="2"/>
              </w:rPr>
            </w:pPr>
          </w:p>
        </w:tc>
        <w:tc>
          <w:tcPr>
            <w:tcW w:w="1947" w:type="dxa"/>
            <w:gridSpan w:val="2"/>
            <w:shd w:val="clear" w:color="auto" w:fill="auto"/>
            <w:vAlign w:val="center"/>
          </w:tcPr>
          <w:p w14:paraId="52E65530" w14:textId="77777777" w:rsidR="00CE0197" w:rsidRPr="002B46CE" w:rsidRDefault="00CE0197" w:rsidP="0062357D">
            <w:pPr>
              <w:jc w:val="center"/>
              <w:rPr>
                <w:sz w:val="2"/>
              </w:rPr>
            </w:pPr>
          </w:p>
        </w:tc>
      </w:tr>
      <w:tr w:rsidR="00DB1691" w14:paraId="451124F1" w14:textId="77777777" w:rsidTr="008F3D1A">
        <w:trPr>
          <w:trHeight w:val="1825"/>
        </w:trPr>
        <w:tc>
          <w:tcPr>
            <w:tcW w:w="5724" w:type="dxa"/>
            <w:vMerge w:val="restart"/>
            <w:shd w:val="clear" w:color="auto" w:fill="auto"/>
            <w:vAlign w:val="center"/>
          </w:tcPr>
          <w:p w14:paraId="791F9706" w14:textId="1C61065D" w:rsidR="00DB1691" w:rsidRPr="0061523A" w:rsidRDefault="00196E1F" w:rsidP="008F3D1A">
            <w:pPr>
              <w:pStyle w:val="Title"/>
              <w:ind w:left="180"/>
            </w:pPr>
            <w:r w:rsidRPr="00196E1F">
              <w:rPr>
                <w:rStyle w:val="TitleChar"/>
              </w:rPr>
              <w:t>PowerShell CI/CD Tools</w:t>
            </w:r>
          </w:p>
        </w:tc>
        <w:tc>
          <w:tcPr>
            <w:tcW w:w="78" w:type="dxa"/>
            <w:shd w:val="clear" w:color="auto" w:fill="auto"/>
            <w:vAlign w:val="center"/>
          </w:tcPr>
          <w:p w14:paraId="4BF1B252" w14:textId="77777777" w:rsidR="00DB1691" w:rsidRDefault="00DB1691" w:rsidP="00215928">
            <w:pPr>
              <w:jc w:val="center"/>
            </w:pPr>
          </w:p>
        </w:tc>
        <w:tc>
          <w:tcPr>
            <w:tcW w:w="1848" w:type="dxa"/>
            <w:shd w:val="clear" w:color="auto" w:fill="auto"/>
            <w:vAlign w:val="center"/>
          </w:tcPr>
          <w:p w14:paraId="1252D86C" w14:textId="24710F12" w:rsidR="00DB1691" w:rsidRDefault="00196E1F" w:rsidP="00E2114E">
            <w:pPr>
              <w:jc w:val="center"/>
            </w:pPr>
            <w:r>
              <w:rPr>
                <w:color w:val="000000" w:themeColor="text1"/>
              </w:rPr>
              <w:t>PowerShell</w:t>
            </w:r>
          </w:p>
        </w:tc>
        <w:tc>
          <w:tcPr>
            <w:tcW w:w="90" w:type="dxa"/>
            <w:shd w:val="clear" w:color="auto" w:fill="auto"/>
            <w:vAlign w:val="center"/>
          </w:tcPr>
          <w:p w14:paraId="0F45588A" w14:textId="77777777" w:rsidR="00DB1691" w:rsidRPr="00AE6584" w:rsidRDefault="00DB1691" w:rsidP="00215928">
            <w:pPr>
              <w:jc w:val="center"/>
              <w:rPr>
                <w:sz w:val="4"/>
              </w:rPr>
            </w:pPr>
          </w:p>
        </w:tc>
        <w:sdt>
          <w:sdtPr>
            <w:alias w:val="Logo"/>
            <w:tag w:val="Logo"/>
            <w:id w:val="1778053208"/>
            <w:picture/>
          </w:sdtPr>
          <w:sdtEndPr/>
          <w:sdtContent>
            <w:tc>
              <w:tcPr>
                <w:tcW w:w="1857" w:type="dxa"/>
                <w:shd w:val="clear" w:color="auto" w:fill="auto"/>
                <w:vAlign w:val="center"/>
              </w:tcPr>
              <w:p w14:paraId="72626D89" w14:textId="25D65BF7" w:rsidR="00DB1691" w:rsidRDefault="000F6610" w:rsidP="00215928">
                <w:pPr>
                  <w:jc w:val="center"/>
                </w:pPr>
                <w:r>
                  <w:rPr>
                    <w:noProof/>
                  </w:rPr>
                  <w:drawing>
                    <wp:inline distT="0" distB="0" distL="0" distR="0" wp14:anchorId="2199D095" wp14:editId="78020955">
                      <wp:extent cx="942975" cy="942975"/>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42975" cy="942975"/>
                              </a:xfrm>
                              <a:prstGeom prst="rect">
                                <a:avLst/>
                              </a:prstGeom>
                              <a:noFill/>
                              <a:ln>
                                <a:noFill/>
                              </a:ln>
                            </pic:spPr>
                          </pic:pic>
                        </a:graphicData>
                      </a:graphic>
                    </wp:inline>
                  </w:drawing>
                </w:r>
              </w:p>
            </w:tc>
          </w:sdtContent>
        </w:sdt>
        <w:bookmarkStart w:id="0" w:name="_GoBack"/>
        <w:bookmarkEnd w:id="0"/>
      </w:tr>
      <w:tr w:rsidR="00DB1691" w14:paraId="5FAB94EF" w14:textId="77777777" w:rsidTr="008F3D1A">
        <w:trPr>
          <w:trHeight w:val="88"/>
        </w:trPr>
        <w:tc>
          <w:tcPr>
            <w:tcW w:w="5724" w:type="dxa"/>
            <w:vMerge/>
            <w:shd w:val="clear" w:color="auto" w:fill="auto"/>
          </w:tcPr>
          <w:p w14:paraId="3DC31B46" w14:textId="77777777" w:rsidR="00DB1691" w:rsidRDefault="00DB1691" w:rsidP="0061523A">
            <w:pPr>
              <w:pStyle w:val="Title"/>
            </w:pPr>
          </w:p>
        </w:tc>
        <w:tc>
          <w:tcPr>
            <w:tcW w:w="78" w:type="dxa"/>
            <w:shd w:val="clear" w:color="auto" w:fill="auto"/>
            <w:vAlign w:val="center"/>
          </w:tcPr>
          <w:p w14:paraId="00FA3196" w14:textId="77777777" w:rsidR="00DB1691" w:rsidRPr="00AE6584" w:rsidRDefault="00DB1691" w:rsidP="00215928">
            <w:pPr>
              <w:jc w:val="center"/>
              <w:rPr>
                <w:sz w:val="2"/>
              </w:rPr>
            </w:pPr>
          </w:p>
        </w:tc>
        <w:tc>
          <w:tcPr>
            <w:tcW w:w="1848" w:type="dxa"/>
            <w:shd w:val="clear" w:color="auto" w:fill="auto"/>
            <w:vAlign w:val="center"/>
          </w:tcPr>
          <w:p w14:paraId="194D0336" w14:textId="77777777" w:rsidR="00DB1691" w:rsidRPr="00AE6584" w:rsidRDefault="00DB1691" w:rsidP="00215928">
            <w:pPr>
              <w:jc w:val="center"/>
              <w:rPr>
                <w:sz w:val="2"/>
              </w:rPr>
            </w:pPr>
          </w:p>
        </w:tc>
        <w:tc>
          <w:tcPr>
            <w:tcW w:w="90" w:type="dxa"/>
            <w:shd w:val="clear" w:color="auto" w:fill="auto"/>
            <w:vAlign w:val="center"/>
          </w:tcPr>
          <w:p w14:paraId="3A80FF8B" w14:textId="77777777" w:rsidR="00DB1691" w:rsidRPr="00AE6584" w:rsidRDefault="00DB1691" w:rsidP="00215928">
            <w:pPr>
              <w:jc w:val="center"/>
              <w:rPr>
                <w:sz w:val="4"/>
              </w:rPr>
            </w:pPr>
          </w:p>
        </w:tc>
        <w:tc>
          <w:tcPr>
            <w:tcW w:w="1857" w:type="dxa"/>
            <w:shd w:val="clear" w:color="auto" w:fill="auto"/>
            <w:vAlign w:val="center"/>
          </w:tcPr>
          <w:p w14:paraId="01D83D12" w14:textId="77777777" w:rsidR="00DB1691" w:rsidRPr="00AE6584" w:rsidRDefault="00DB1691" w:rsidP="00215928">
            <w:pPr>
              <w:jc w:val="center"/>
              <w:rPr>
                <w:sz w:val="2"/>
              </w:rPr>
            </w:pPr>
          </w:p>
        </w:tc>
      </w:tr>
      <w:tr w:rsidR="00DB1691" w14:paraId="2FB1A5E7" w14:textId="77777777" w:rsidTr="008F3D1A">
        <w:trPr>
          <w:trHeight w:val="1825"/>
        </w:trPr>
        <w:tc>
          <w:tcPr>
            <w:tcW w:w="5724" w:type="dxa"/>
            <w:vMerge/>
            <w:shd w:val="clear" w:color="auto" w:fill="auto"/>
          </w:tcPr>
          <w:p w14:paraId="547D73E9" w14:textId="77777777" w:rsidR="00DB1691" w:rsidRDefault="00DB1691">
            <w:pPr>
              <w:rPr>
                <w:noProof/>
              </w:rPr>
            </w:pPr>
          </w:p>
        </w:tc>
        <w:tc>
          <w:tcPr>
            <w:tcW w:w="78" w:type="dxa"/>
            <w:shd w:val="clear" w:color="auto" w:fill="auto"/>
            <w:vAlign w:val="center"/>
          </w:tcPr>
          <w:p w14:paraId="6BD48F61" w14:textId="77777777" w:rsidR="00DB1691" w:rsidRDefault="00DB1691" w:rsidP="00AE6584">
            <w:pPr>
              <w:jc w:val="center"/>
            </w:pPr>
          </w:p>
        </w:tc>
        <w:tc>
          <w:tcPr>
            <w:tcW w:w="1848" w:type="dxa"/>
            <w:shd w:val="clear" w:color="auto" w:fill="auto"/>
            <w:vAlign w:val="center"/>
          </w:tcPr>
          <w:p w14:paraId="548D5EFE" w14:textId="77777777" w:rsidR="00DB1691" w:rsidRDefault="00CC5EE7" w:rsidP="00AE6584">
            <w:pPr>
              <w:jc w:val="center"/>
            </w:pPr>
            <w:r>
              <w:rPr>
                <w:noProof/>
              </w:rPr>
              <w:drawing>
                <wp:inline distT="0" distB="0" distL="0" distR="0" wp14:anchorId="43980D2E" wp14:editId="3B3E7441">
                  <wp:extent cx="628015" cy="5365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90" w:type="dxa"/>
            <w:shd w:val="clear" w:color="auto" w:fill="auto"/>
            <w:vAlign w:val="center"/>
          </w:tcPr>
          <w:p w14:paraId="4E821FB2" w14:textId="77777777" w:rsidR="00DB1691" w:rsidRPr="00AE6584" w:rsidRDefault="00DB1691" w:rsidP="00AE6584">
            <w:pPr>
              <w:jc w:val="center"/>
              <w:rPr>
                <w:sz w:val="4"/>
              </w:rPr>
            </w:pPr>
          </w:p>
        </w:tc>
        <w:tc>
          <w:tcPr>
            <w:tcW w:w="1857" w:type="dxa"/>
            <w:shd w:val="clear" w:color="auto" w:fill="auto"/>
            <w:vAlign w:val="center"/>
          </w:tcPr>
          <w:p w14:paraId="7106DF4E" w14:textId="77777777" w:rsidR="00DB1691" w:rsidRPr="00170D27" w:rsidRDefault="00DB1691" w:rsidP="00170D27">
            <w:pPr>
              <w:jc w:val="center"/>
              <w:rPr>
                <w:b/>
              </w:rPr>
            </w:pPr>
            <w:r w:rsidRPr="00170D27">
              <w:rPr>
                <w:b/>
              </w:rPr>
              <w:t>Hands-on lab</w:t>
            </w:r>
          </w:p>
        </w:tc>
      </w:tr>
      <w:tr w:rsidR="002B46CE" w:rsidRPr="002B46CE" w14:paraId="2471CA29" w14:textId="77777777" w:rsidTr="008F3D1A">
        <w:trPr>
          <w:trHeight w:val="86"/>
        </w:trPr>
        <w:tc>
          <w:tcPr>
            <w:tcW w:w="5724" w:type="dxa"/>
            <w:shd w:val="clear" w:color="auto" w:fill="auto"/>
          </w:tcPr>
          <w:p w14:paraId="4D365E6B" w14:textId="77777777" w:rsidR="002B46CE" w:rsidRPr="002B46CE" w:rsidRDefault="002B46CE" w:rsidP="00AE6584">
            <w:pPr>
              <w:rPr>
                <w:noProof/>
                <w:sz w:val="2"/>
              </w:rPr>
            </w:pPr>
          </w:p>
        </w:tc>
        <w:tc>
          <w:tcPr>
            <w:tcW w:w="78" w:type="dxa"/>
            <w:shd w:val="clear" w:color="auto" w:fill="auto"/>
            <w:vAlign w:val="center"/>
          </w:tcPr>
          <w:p w14:paraId="39D0FDFF" w14:textId="77777777" w:rsidR="002B46CE" w:rsidRPr="002B46CE" w:rsidRDefault="002B46CE" w:rsidP="00AE6584">
            <w:pPr>
              <w:jc w:val="center"/>
              <w:rPr>
                <w:noProof/>
                <w:sz w:val="2"/>
              </w:rPr>
            </w:pPr>
          </w:p>
        </w:tc>
        <w:tc>
          <w:tcPr>
            <w:tcW w:w="1848" w:type="dxa"/>
            <w:shd w:val="clear" w:color="auto" w:fill="auto"/>
            <w:vAlign w:val="center"/>
          </w:tcPr>
          <w:p w14:paraId="21ACF249" w14:textId="77777777" w:rsidR="002B46CE" w:rsidRPr="002B46CE" w:rsidRDefault="002B46CE" w:rsidP="00AE6584">
            <w:pPr>
              <w:jc w:val="center"/>
              <w:rPr>
                <w:noProof/>
                <w:sz w:val="2"/>
              </w:rPr>
            </w:pPr>
          </w:p>
        </w:tc>
        <w:tc>
          <w:tcPr>
            <w:tcW w:w="1947" w:type="dxa"/>
            <w:gridSpan w:val="2"/>
            <w:shd w:val="clear" w:color="auto" w:fill="auto"/>
            <w:vAlign w:val="center"/>
          </w:tcPr>
          <w:p w14:paraId="02D79B69" w14:textId="77777777" w:rsidR="002B46CE" w:rsidRPr="002B46CE" w:rsidRDefault="002B46CE" w:rsidP="00215928">
            <w:pPr>
              <w:jc w:val="center"/>
              <w:rPr>
                <w:sz w:val="2"/>
              </w:rPr>
            </w:pPr>
          </w:p>
        </w:tc>
      </w:tr>
      <w:tr w:rsidR="00DB1691" w14:paraId="5FC8B3EA" w14:textId="77777777" w:rsidTr="008F3D1A">
        <w:trPr>
          <w:trHeight w:val="1825"/>
        </w:trPr>
        <w:tc>
          <w:tcPr>
            <w:tcW w:w="5724" w:type="dxa"/>
            <w:vMerge w:val="restart"/>
            <w:shd w:val="clear" w:color="auto" w:fill="auto"/>
            <w:vAlign w:val="center"/>
          </w:tcPr>
          <w:p w14:paraId="3C655785" w14:textId="75A9E1AF" w:rsidR="00DB1691" w:rsidRPr="00CC5EE7" w:rsidRDefault="00196E1F" w:rsidP="008F3D1A">
            <w:pPr>
              <w:pStyle w:val="BodyText"/>
              <w:ind w:left="180"/>
            </w:pPr>
            <w:r w:rsidRPr="00196E1F">
              <w:t>PowerShell Desired State Configuration</w:t>
            </w:r>
            <w:r w:rsidR="00E2114E">
              <w:t xml:space="preserve"> </w:t>
            </w:r>
            <w:r w:rsidRPr="00196E1F">
              <w:t>can be a core component of the Continuous Integration / Continuous Deployment pipeline. Come build and run an end-to-end pipeline using PowerShell features and tooling. You will leave this ILL with hands on experience in building and running a PowerShell based pipeline.</w:t>
            </w:r>
          </w:p>
        </w:tc>
        <w:tc>
          <w:tcPr>
            <w:tcW w:w="78" w:type="dxa"/>
            <w:shd w:val="clear" w:color="auto" w:fill="auto"/>
            <w:vAlign w:val="center"/>
          </w:tcPr>
          <w:p w14:paraId="16DB64E2" w14:textId="77777777" w:rsidR="00DB1691" w:rsidRDefault="00DB1691" w:rsidP="0062357D">
            <w:pPr>
              <w:jc w:val="center"/>
            </w:pPr>
          </w:p>
        </w:tc>
        <w:tc>
          <w:tcPr>
            <w:tcW w:w="1848" w:type="dxa"/>
            <w:shd w:val="clear" w:color="auto" w:fill="auto"/>
            <w:vAlign w:val="center"/>
          </w:tcPr>
          <w:p w14:paraId="79B9E43A" w14:textId="77777777" w:rsidR="00DB1691" w:rsidRDefault="00DB1691" w:rsidP="00F65ADF">
            <w:pPr>
              <w:jc w:val="center"/>
            </w:pPr>
          </w:p>
        </w:tc>
        <w:tc>
          <w:tcPr>
            <w:tcW w:w="90" w:type="dxa"/>
            <w:shd w:val="clear" w:color="auto" w:fill="auto"/>
            <w:vAlign w:val="center"/>
          </w:tcPr>
          <w:p w14:paraId="6B7572C3" w14:textId="77777777" w:rsidR="00DB1691" w:rsidRPr="00AE6584" w:rsidRDefault="00DB1691" w:rsidP="0062357D">
            <w:pPr>
              <w:jc w:val="center"/>
              <w:rPr>
                <w:sz w:val="4"/>
              </w:rPr>
            </w:pPr>
          </w:p>
        </w:tc>
        <w:tc>
          <w:tcPr>
            <w:tcW w:w="1857" w:type="dxa"/>
            <w:shd w:val="clear" w:color="auto" w:fill="auto"/>
            <w:vAlign w:val="center"/>
          </w:tcPr>
          <w:p w14:paraId="13C0A00C" w14:textId="77777777" w:rsidR="00DB1691" w:rsidRDefault="00DB1691" w:rsidP="00F65ADF">
            <w:pPr>
              <w:jc w:val="center"/>
            </w:pPr>
          </w:p>
        </w:tc>
      </w:tr>
      <w:tr w:rsidR="00DB1691" w14:paraId="742FADAF" w14:textId="77777777" w:rsidTr="008F3D1A">
        <w:trPr>
          <w:trHeight w:val="88"/>
        </w:trPr>
        <w:tc>
          <w:tcPr>
            <w:tcW w:w="5724" w:type="dxa"/>
            <w:vMerge/>
            <w:shd w:val="clear" w:color="auto" w:fill="auto"/>
          </w:tcPr>
          <w:p w14:paraId="31AB03C2" w14:textId="77777777" w:rsidR="00DB1691" w:rsidRDefault="00DB1691" w:rsidP="0061523A">
            <w:pPr>
              <w:pStyle w:val="Title"/>
            </w:pPr>
          </w:p>
        </w:tc>
        <w:tc>
          <w:tcPr>
            <w:tcW w:w="78" w:type="dxa"/>
            <w:shd w:val="clear" w:color="auto" w:fill="auto"/>
            <w:vAlign w:val="center"/>
          </w:tcPr>
          <w:p w14:paraId="08BBE499" w14:textId="77777777" w:rsidR="00DB1691" w:rsidRPr="00AE6584" w:rsidRDefault="00DB1691" w:rsidP="0062357D">
            <w:pPr>
              <w:jc w:val="center"/>
              <w:rPr>
                <w:sz w:val="2"/>
              </w:rPr>
            </w:pPr>
          </w:p>
        </w:tc>
        <w:tc>
          <w:tcPr>
            <w:tcW w:w="1848" w:type="dxa"/>
            <w:shd w:val="clear" w:color="auto" w:fill="auto"/>
            <w:vAlign w:val="center"/>
          </w:tcPr>
          <w:p w14:paraId="2B3D811F" w14:textId="77777777" w:rsidR="00DB1691" w:rsidRPr="00AE6584" w:rsidRDefault="00DB1691" w:rsidP="0062357D">
            <w:pPr>
              <w:jc w:val="center"/>
              <w:rPr>
                <w:sz w:val="2"/>
              </w:rPr>
            </w:pPr>
          </w:p>
        </w:tc>
        <w:tc>
          <w:tcPr>
            <w:tcW w:w="90" w:type="dxa"/>
            <w:shd w:val="clear" w:color="auto" w:fill="auto"/>
            <w:vAlign w:val="center"/>
          </w:tcPr>
          <w:p w14:paraId="718F5D4C" w14:textId="77777777" w:rsidR="00DB1691" w:rsidRPr="00AE6584" w:rsidRDefault="00DB1691" w:rsidP="0062357D">
            <w:pPr>
              <w:jc w:val="center"/>
              <w:rPr>
                <w:sz w:val="4"/>
              </w:rPr>
            </w:pPr>
          </w:p>
        </w:tc>
        <w:tc>
          <w:tcPr>
            <w:tcW w:w="1857" w:type="dxa"/>
            <w:shd w:val="clear" w:color="auto" w:fill="auto"/>
            <w:vAlign w:val="center"/>
          </w:tcPr>
          <w:p w14:paraId="23FB210D" w14:textId="77777777" w:rsidR="00DB1691" w:rsidRPr="00AE6584" w:rsidRDefault="00DB1691" w:rsidP="0062357D">
            <w:pPr>
              <w:jc w:val="center"/>
              <w:rPr>
                <w:sz w:val="2"/>
              </w:rPr>
            </w:pPr>
          </w:p>
        </w:tc>
      </w:tr>
      <w:tr w:rsidR="00DB1691" w14:paraId="032D2C98" w14:textId="77777777" w:rsidTr="008F3D1A">
        <w:trPr>
          <w:trHeight w:val="1825"/>
        </w:trPr>
        <w:tc>
          <w:tcPr>
            <w:tcW w:w="5724" w:type="dxa"/>
            <w:vMerge/>
            <w:shd w:val="clear" w:color="auto" w:fill="auto"/>
          </w:tcPr>
          <w:p w14:paraId="64271B17" w14:textId="77777777" w:rsidR="00DB1691" w:rsidRDefault="00DB1691" w:rsidP="0062357D">
            <w:pPr>
              <w:rPr>
                <w:noProof/>
              </w:rPr>
            </w:pPr>
          </w:p>
        </w:tc>
        <w:tc>
          <w:tcPr>
            <w:tcW w:w="78" w:type="dxa"/>
            <w:shd w:val="clear" w:color="auto" w:fill="auto"/>
            <w:vAlign w:val="center"/>
          </w:tcPr>
          <w:p w14:paraId="4B473FC2" w14:textId="77777777" w:rsidR="00DB1691" w:rsidRDefault="00DB1691" w:rsidP="0062357D">
            <w:pPr>
              <w:jc w:val="center"/>
            </w:pPr>
            <w:r>
              <w:rPr>
                <w:noProof/>
              </w:rPr>
              <w:drawing>
                <wp:inline distT="0" distB="0" distL="0" distR="0" wp14:anchorId="65FEB395" wp14:editId="773C5063">
                  <wp:extent cx="628015" cy="536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1848" w:type="dxa"/>
            <w:shd w:val="clear" w:color="auto" w:fill="auto"/>
            <w:vAlign w:val="center"/>
          </w:tcPr>
          <w:p w14:paraId="0765DFBB" w14:textId="77777777" w:rsidR="00DB1691" w:rsidRDefault="00DB1691" w:rsidP="0062357D">
            <w:pPr>
              <w:jc w:val="center"/>
            </w:pPr>
          </w:p>
        </w:tc>
        <w:tc>
          <w:tcPr>
            <w:tcW w:w="90" w:type="dxa"/>
            <w:shd w:val="clear" w:color="auto" w:fill="auto"/>
            <w:vAlign w:val="center"/>
          </w:tcPr>
          <w:p w14:paraId="6A44ABC6" w14:textId="77777777" w:rsidR="00DB1691" w:rsidRPr="00AE6584" w:rsidRDefault="00DB1691" w:rsidP="0062357D">
            <w:pPr>
              <w:jc w:val="center"/>
              <w:rPr>
                <w:sz w:val="4"/>
              </w:rPr>
            </w:pPr>
          </w:p>
        </w:tc>
        <w:tc>
          <w:tcPr>
            <w:tcW w:w="1857" w:type="dxa"/>
            <w:shd w:val="clear" w:color="auto" w:fill="auto"/>
            <w:vAlign w:val="center"/>
          </w:tcPr>
          <w:p w14:paraId="677EB686" w14:textId="77777777" w:rsidR="00DB1691" w:rsidRDefault="00DB1691" w:rsidP="00E4123A"/>
        </w:tc>
      </w:tr>
      <w:tr w:rsidR="00D93A0A" w14:paraId="3B9F9482" w14:textId="77777777" w:rsidTr="008F3D1A">
        <w:trPr>
          <w:trHeight w:val="2016"/>
        </w:trPr>
        <w:tc>
          <w:tcPr>
            <w:tcW w:w="5724" w:type="dxa"/>
            <w:shd w:val="clear" w:color="auto" w:fill="auto"/>
            <w:vAlign w:val="center"/>
          </w:tcPr>
          <w:p w14:paraId="771464A2" w14:textId="77777777" w:rsidR="00D93A0A" w:rsidRDefault="00D93A0A" w:rsidP="008F3D1A">
            <w:pPr>
              <w:ind w:left="180"/>
              <w:rPr>
                <w:noProof/>
              </w:rPr>
            </w:pPr>
          </w:p>
        </w:tc>
        <w:tc>
          <w:tcPr>
            <w:tcW w:w="78" w:type="dxa"/>
            <w:shd w:val="clear" w:color="auto" w:fill="auto"/>
            <w:vAlign w:val="center"/>
          </w:tcPr>
          <w:p w14:paraId="64659B81" w14:textId="77777777" w:rsidR="00D93A0A" w:rsidRDefault="00D93A0A" w:rsidP="0062357D">
            <w:pPr>
              <w:jc w:val="center"/>
            </w:pPr>
          </w:p>
        </w:tc>
        <w:tc>
          <w:tcPr>
            <w:tcW w:w="3795" w:type="dxa"/>
            <w:gridSpan w:val="3"/>
            <w:shd w:val="clear" w:color="auto" w:fill="auto"/>
            <w:vAlign w:val="center"/>
          </w:tcPr>
          <w:p w14:paraId="290B8FFD" w14:textId="77777777" w:rsidR="00D93A0A" w:rsidRPr="00FB0D50" w:rsidRDefault="00D93A0A" w:rsidP="008F3D1A">
            <w:pPr>
              <w:jc w:val="center"/>
              <w:rPr>
                <w:color w:val="000092" w:themeColor="text2"/>
              </w:rPr>
            </w:pPr>
          </w:p>
        </w:tc>
      </w:tr>
    </w:tbl>
    <w:p w14:paraId="74111085" w14:textId="77777777" w:rsidR="00215928" w:rsidRDefault="00215928"/>
    <w:p w14:paraId="4DB3C197" w14:textId="77777777" w:rsidR="00215928" w:rsidRDefault="00215928">
      <w:pPr>
        <w:sectPr w:rsidR="00215928" w:rsidSect="00A22832">
          <w:headerReference w:type="default" r:id="rId14"/>
          <w:footerReference w:type="default" r:id="rId15"/>
          <w:pgSz w:w="12240" w:h="15840"/>
          <w:pgMar w:top="1440" w:right="1440" w:bottom="1440" w:left="1440" w:header="720" w:footer="720" w:gutter="0"/>
          <w:cols w:space="720"/>
          <w:titlePg/>
          <w:docGrid w:linePitch="360"/>
        </w:sectPr>
      </w:pPr>
    </w:p>
    <w:p w14:paraId="0416A0B1" w14:textId="77777777" w:rsidR="00B47AF7" w:rsidRPr="00B47AF7" w:rsidRDefault="00B47AF7" w:rsidP="00B47AF7">
      <w:pPr>
        <w:rPr>
          <w:sz w:val="16"/>
          <w:szCs w:val="16"/>
        </w:rPr>
      </w:pPr>
      <w:r w:rsidRPr="00B47AF7">
        <w:rPr>
          <w:sz w:val="16"/>
          <w:szCs w:val="16"/>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731F49D0" w14:textId="77777777" w:rsidR="00B47AF7" w:rsidRPr="00B47AF7" w:rsidRDefault="00B47AF7" w:rsidP="00B47AF7">
      <w:pPr>
        <w:rPr>
          <w:sz w:val="16"/>
          <w:szCs w:val="16"/>
        </w:rPr>
      </w:pPr>
      <w:r w:rsidRPr="00B47AF7">
        <w:rPr>
          <w:sz w:val="16"/>
          <w:szCs w:val="16"/>
        </w:rPr>
        <w:t>Microsoft may have patents, patent applications, trademarks, copyrights, or other intellectual property rights covering su</w:t>
      </w:r>
      <w:r w:rsidR="00D93A0A">
        <w:rPr>
          <w:sz w:val="16"/>
          <w:szCs w:val="16"/>
        </w:rPr>
        <w:t xml:space="preserve">bject matter in this document. </w:t>
      </w:r>
      <w:r w:rsidRPr="00B47AF7">
        <w:rPr>
          <w:sz w:val="16"/>
          <w:szCs w:val="16"/>
        </w:rPr>
        <w:t>Except as expressly provided in any written license agreement from Microsoft, the furnishing of this document does not give you any license to these patents, trademarks, copyrights, or other intellectual property.</w:t>
      </w:r>
    </w:p>
    <w:p w14:paraId="125FB484" w14:textId="1F6D49FF" w:rsidR="00B47AF7" w:rsidRPr="00B47AF7" w:rsidRDefault="00B47AF7" w:rsidP="00B47AF7">
      <w:pPr>
        <w:rPr>
          <w:sz w:val="16"/>
          <w:szCs w:val="16"/>
        </w:rPr>
      </w:pPr>
      <w:r>
        <w:rPr>
          <w:sz w:val="16"/>
          <w:szCs w:val="16"/>
        </w:rPr>
        <w:t xml:space="preserve">Copyright </w:t>
      </w:r>
      <w:r w:rsidR="007A2D4A">
        <w:rPr>
          <w:sz w:val="16"/>
          <w:szCs w:val="16"/>
        </w:rPr>
        <w:t>2016</w:t>
      </w:r>
      <w:r w:rsidR="007A2D4A" w:rsidRPr="00B47AF7">
        <w:rPr>
          <w:sz w:val="16"/>
          <w:szCs w:val="16"/>
        </w:rPr>
        <w:t xml:space="preserve"> </w:t>
      </w:r>
      <w:r>
        <w:rPr>
          <w:sz w:val="16"/>
          <w:szCs w:val="16"/>
        </w:rPr>
        <w:t xml:space="preserve">© </w:t>
      </w:r>
      <w:r w:rsidRPr="00B47AF7">
        <w:rPr>
          <w:sz w:val="16"/>
          <w:szCs w:val="16"/>
        </w:rPr>
        <w:t>Microsoft Corporation.  All rights reserved.</w:t>
      </w:r>
    </w:p>
    <w:p w14:paraId="7C9CDA7B" w14:textId="77777777" w:rsidR="00B47AF7" w:rsidRPr="00B47AF7" w:rsidRDefault="00B47AF7" w:rsidP="00B47AF7">
      <w:pPr>
        <w:rPr>
          <w:sz w:val="16"/>
          <w:szCs w:val="16"/>
        </w:rPr>
      </w:pPr>
      <w:r w:rsidRPr="00B47AF7">
        <w:rPr>
          <w:sz w:val="16"/>
          <w:szCs w:val="16"/>
        </w:rPr>
        <w:t xml:space="preserve">Microsoft </w:t>
      </w:r>
      <w:r w:rsidRPr="00B47AF7">
        <w:rPr>
          <w:b/>
          <w:i/>
          <w:color w:val="FF0000"/>
          <w:sz w:val="16"/>
          <w:szCs w:val="16"/>
        </w:rPr>
        <w:t>&lt;list other MS trademarks used alphabetically&gt;</w:t>
      </w:r>
      <w:r w:rsidRPr="00B47AF7">
        <w:rPr>
          <w:sz w:val="16"/>
          <w:szCs w:val="16"/>
        </w:rPr>
        <w:t xml:space="preserve"> are trademarks of the Microsoft group of companies.</w:t>
      </w:r>
    </w:p>
    <w:p w14:paraId="2876992C" w14:textId="77777777" w:rsidR="00B47AF7" w:rsidRPr="00B47AF7" w:rsidRDefault="00B47AF7" w:rsidP="00B47AF7">
      <w:pPr>
        <w:rPr>
          <w:color w:val="FF0000"/>
          <w:sz w:val="16"/>
          <w:szCs w:val="16"/>
        </w:rPr>
      </w:pPr>
      <w:r w:rsidRPr="00B47AF7">
        <w:rPr>
          <w:b/>
          <w:i/>
          <w:color w:val="FF0000"/>
          <w:sz w:val="16"/>
          <w:szCs w:val="16"/>
        </w:rPr>
        <w:t>&lt;This is where mention of specific, contractually obligated to, third party trademarks should be listed.&gt;</w:t>
      </w:r>
    </w:p>
    <w:p w14:paraId="68DEE375" w14:textId="77777777" w:rsidR="00B47AF7" w:rsidRPr="00B47AF7" w:rsidRDefault="00B47AF7" w:rsidP="00B47AF7">
      <w:pPr>
        <w:rPr>
          <w:sz w:val="16"/>
        </w:rPr>
      </w:pPr>
      <w:r w:rsidRPr="00B47AF7">
        <w:rPr>
          <w:sz w:val="16"/>
        </w:rPr>
        <w:t>All other trademarks are property of their respective owners.</w:t>
      </w:r>
    </w:p>
    <w:p w14:paraId="49C8DB5E" w14:textId="77777777" w:rsidR="00B47AF7" w:rsidRPr="00717CA5" w:rsidRDefault="00B47AF7" w:rsidP="007B70E8">
      <w:pPr>
        <w:pStyle w:val="Heading1"/>
      </w:pPr>
      <w:r w:rsidRPr="00717CA5">
        <w:lastRenderedPageBreak/>
        <w:t>Introduction</w:t>
      </w:r>
    </w:p>
    <w:p w14:paraId="39947326" w14:textId="77777777" w:rsidR="00B47AF7" w:rsidRPr="00717CA5" w:rsidRDefault="00B47AF7" w:rsidP="00717CA5">
      <w:pPr>
        <w:pStyle w:val="Heading3"/>
      </w:pPr>
      <w:r w:rsidRPr="00717CA5">
        <w:t>Estimated time to complete this lab</w:t>
      </w:r>
    </w:p>
    <w:p w14:paraId="0F125605" w14:textId="77FF66E1" w:rsidR="00B47AF7" w:rsidRPr="004064D0" w:rsidRDefault="00E2114E" w:rsidP="00F83D50">
      <w:pPr>
        <w:pStyle w:val="BodyText"/>
      </w:pPr>
      <w:r>
        <w:t xml:space="preserve">90 </w:t>
      </w:r>
      <w:r w:rsidR="00B47AF7" w:rsidRPr="00037718">
        <w:t>minutes</w:t>
      </w:r>
      <w:r w:rsidR="00926E94">
        <w:t xml:space="preserve"> </w:t>
      </w:r>
    </w:p>
    <w:p w14:paraId="4D7AAFCB" w14:textId="77777777" w:rsidR="00B47AF7" w:rsidRPr="00037718" w:rsidRDefault="00B47AF7" w:rsidP="00717CA5">
      <w:pPr>
        <w:pStyle w:val="Heading3"/>
      </w:pPr>
      <w:r w:rsidRPr="00F83D50">
        <w:t>Objectives</w:t>
      </w:r>
    </w:p>
    <w:p w14:paraId="76B6DE80" w14:textId="77777777" w:rsidR="00B47AF7" w:rsidRPr="00037718" w:rsidRDefault="00B47AF7" w:rsidP="00F83D50">
      <w:pPr>
        <w:pStyle w:val="BodyText"/>
      </w:pPr>
      <w:r w:rsidRPr="00037718">
        <w:t>After completing this lab, you will be able to:</w:t>
      </w:r>
    </w:p>
    <w:p w14:paraId="1236F123" w14:textId="1C1AC38C" w:rsidR="004B6918" w:rsidRDefault="004B6918" w:rsidP="004B6918">
      <w:pPr>
        <w:pStyle w:val="ListBullet2"/>
      </w:pPr>
      <w:r w:rsidRPr="004B6918">
        <w:t xml:space="preserve">Learn </w:t>
      </w:r>
      <w:r>
        <w:t>how to implement a</w:t>
      </w:r>
      <w:r w:rsidRPr="004B6918">
        <w:t xml:space="preserve"> Continuous Integration pipeline with PowerShell</w:t>
      </w:r>
    </w:p>
    <w:p w14:paraId="16F00616" w14:textId="4028AB7B" w:rsidR="00B47AF7" w:rsidRPr="00151782" w:rsidRDefault="004B6918" w:rsidP="00151782">
      <w:pPr>
        <w:pStyle w:val="ListBullet2"/>
      </w:pPr>
      <w:r w:rsidRPr="004B6918">
        <w:t>Utilize the latest PowerShell tooling</w:t>
      </w:r>
    </w:p>
    <w:p w14:paraId="1126466C" w14:textId="77777777" w:rsidR="00B47AF7" w:rsidRPr="00037718" w:rsidRDefault="00B47AF7" w:rsidP="00717CA5">
      <w:pPr>
        <w:pStyle w:val="Heading3"/>
      </w:pPr>
      <w:r w:rsidRPr="0068304A">
        <w:t>Prerequisites</w:t>
      </w:r>
    </w:p>
    <w:p w14:paraId="04685B34" w14:textId="77777777" w:rsidR="00B47AF7" w:rsidRPr="00037718" w:rsidRDefault="00B47AF7" w:rsidP="00F83D50">
      <w:pPr>
        <w:pStyle w:val="BodyText"/>
      </w:pPr>
      <w:r w:rsidRPr="00037718">
        <w:t>Before working on this lab, you must have:</w:t>
      </w:r>
    </w:p>
    <w:p w14:paraId="327F95AF" w14:textId="2019374F" w:rsidR="00B47AF7" w:rsidRDefault="004B6918" w:rsidP="006819AA">
      <w:pPr>
        <w:pStyle w:val="ListBullet2"/>
        <w:spacing w:line="240" w:lineRule="auto"/>
      </w:pPr>
      <w:r w:rsidRPr="004B6918">
        <w:t xml:space="preserve">an understanding of </w:t>
      </w:r>
      <w:r>
        <w:t>Continuou</w:t>
      </w:r>
      <w:r w:rsidR="002A3789">
        <w:t>s I</w:t>
      </w:r>
      <w:r>
        <w:t xml:space="preserve">ntegration </w:t>
      </w:r>
      <w:r w:rsidR="00BC3E42">
        <w:t xml:space="preserve">and Continuous Deployment </w:t>
      </w:r>
      <w:r>
        <w:t>concepts</w:t>
      </w:r>
      <w:r w:rsidR="002A3789">
        <w:t xml:space="preserve"> </w:t>
      </w:r>
    </w:p>
    <w:p w14:paraId="2BB88D4B" w14:textId="1C3FBB47" w:rsidR="004B6918" w:rsidRDefault="004B6918" w:rsidP="006819AA">
      <w:pPr>
        <w:pStyle w:val="ListBullet2"/>
        <w:spacing w:line="240" w:lineRule="auto"/>
      </w:pPr>
      <w:r>
        <w:t>an understanding of Git source control concepts</w:t>
      </w:r>
    </w:p>
    <w:p w14:paraId="733433A2" w14:textId="24EA24C8" w:rsidR="004B6918" w:rsidRDefault="004B6918" w:rsidP="006819AA">
      <w:pPr>
        <w:pStyle w:val="ListBullet2"/>
        <w:spacing w:line="240" w:lineRule="auto"/>
      </w:pPr>
      <w:r>
        <w:t>experience with PowerShell scripting</w:t>
      </w:r>
    </w:p>
    <w:p w14:paraId="639E3277" w14:textId="77777777" w:rsidR="00B47AF7" w:rsidRDefault="00B47AF7" w:rsidP="00717CA5">
      <w:pPr>
        <w:pStyle w:val="Heading3"/>
      </w:pPr>
      <w:r>
        <w:t>Overview of the lab</w:t>
      </w:r>
    </w:p>
    <w:p w14:paraId="0FD26843" w14:textId="160AC13E" w:rsidR="00D35F2E" w:rsidRPr="004A17D1" w:rsidRDefault="004B6918" w:rsidP="00A5356E">
      <w:pPr>
        <w:pStyle w:val="BodyText"/>
      </w:pPr>
      <w:r w:rsidRPr="004B6918">
        <w:t>PowerShell can be a core component of the Continuous Integration / Continuous Deployment pipeline. Come build and run an end-to-end pipeline using PowerShell features and tooling. You will leave this ILL with hands on experience in building and running a PowerShell based pipeline.</w:t>
      </w:r>
    </w:p>
    <w:p w14:paraId="53AD34F1" w14:textId="77777777" w:rsidR="00B47AF7" w:rsidRDefault="00B47AF7" w:rsidP="00717CA5">
      <w:pPr>
        <w:pStyle w:val="Heading3"/>
      </w:pPr>
      <w:r>
        <w:t>Scenario</w:t>
      </w:r>
    </w:p>
    <w:p w14:paraId="36D4EC66" w14:textId="5BC0ABCE" w:rsidR="00B47AF7" w:rsidRPr="00D53EE3" w:rsidRDefault="00DA351C" w:rsidP="00B47AF7">
      <w:r>
        <w:t xml:space="preserve">In this lab you will configure a Continuous Integration </w:t>
      </w:r>
      <w:r w:rsidR="00371470">
        <w:t xml:space="preserve">(CI) </w:t>
      </w:r>
      <w:r>
        <w:t>pipeline</w:t>
      </w:r>
      <w:r w:rsidR="00E2114E">
        <w:t xml:space="preserve"> using</w:t>
      </w:r>
      <w:r>
        <w:t xml:space="preserve"> Visual Studio Team Foundation Server</w:t>
      </w:r>
      <w:r w:rsidR="00E2114E">
        <w:t xml:space="preserve"> and the MyGet online services</w:t>
      </w:r>
      <w:r>
        <w:t xml:space="preserve">. Once the pipeline is configured, you will use it to fully </w:t>
      </w:r>
      <w:r w:rsidR="00D40CA8">
        <w:t>build, test, and deploy a PowerShell module to a private PowerShellGet feed</w:t>
      </w:r>
      <w:r>
        <w:t>.</w:t>
      </w:r>
      <w:r w:rsidR="00A27E64">
        <w:t xml:space="preserve"> Although this Lab will not cover it, the same process can be extended to take the changes through a test and production </w:t>
      </w:r>
      <w:r w:rsidR="00D40CA8">
        <w:t xml:space="preserve">for managing infrastructure </w:t>
      </w:r>
      <w:r w:rsidR="00A27E64">
        <w:t>environments as well.</w:t>
      </w:r>
    </w:p>
    <w:p w14:paraId="20321740" w14:textId="1866035C" w:rsidR="002A3789" w:rsidRDefault="002A3789" w:rsidP="00717CA5">
      <w:pPr>
        <w:pStyle w:val="Heading3"/>
      </w:pPr>
      <w:r>
        <w:t>Reference material</w:t>
      </w:r>
    </w:p>
    <w:p w14:paraId="43DD1683" w14:textId="7F34DED2" w:rsidR="002A3789" w:rsidRDefault="00882106" w:rsidP="002A3789">
      <w:pPr>
        <w:pStyle w:val="ListBullet2"/>
        <w:numPr>
          <w:ilvl w:val="0"/>
          <w:numId w:val="33"/>
        </w:numPr>
      </w:pPr>
      <w:hyperlink r:id="rId16" w:history="1">
        <w:r w:rsidR="002A3789" w:rsidRPr="002A3789">
          <w:rPr>
            <w:rStyle w:val="Hyperlink"/>
          </w:rPr>
          <w:t>The Release Pipeline Model</w:t>
        </w:r>
      </w:hyperlink>
      <w:r w:rsidR="002A3789">
        <w:t>: This document provides a great framework and defines all of the concepts use in this lab.</w:t>
      </w:r>
    </w:p>
    <w:p w14:paraId="18E3DED1" w14:textId="3E5B70AB" w:rsidR="002A3789" w:rsidRDefault="00882106" w:rsidP="002A3789">
      <w:pPr>
        <w:pStyle w:val="BodyText"/>
        <w:numPr>
          <w:ilvl w:val="0"/>
          <w:numId w:val="33"/>
        </w:numPr>
      </w:pPr>
      <w:hyperlink r:id="rId17" w:history="1">
        <w:r w:rsidR="002A3789" w:rsidRPr="00EB7EEC">
          <w:rPr>
            <w:rStyle w:val="Hyperlink"/>
          </w:rPr>
          <w:t>Team Foundation Server</w:t>
        </w:r>
      </w:hyperlink>
      <w:r w:rsidR="002A3789">
        <w:t xml:space="preserve">: </w:t>
      </w:r>
      <w:r w:rsidR="00EB7EEC">
        <w:t>Used as source code repository as well as build system for release pipeline in this lab.</w:t>
      </w:r>
    </w:p>
    <w:p w14:paraId="155B59F0" w14:textId="77777777" w:rsidR="00B47AF7" w:rsidRPr="00B47AF7" w:rsidRDefault="00B47AF7" w:rsidP="00B47AF7"/>
    <w:p w14:paraId="6C96176A" w14:textId="052CDFD6" w:rsidR="005454D4" w:rsidRPr="007B70E8" w:rsidRDefault="00152699" w:rsidP="007B70E8">
      <w:pPr>
        <w:pStyle w:val="Heading1"/>
      </w:pPr>
      <w:r w:rsidRPr="007B70E8">
        <w:lastRenderedPageBreak/>
        <w:t xml:space="preserve">Exercise 1: </w:t>
      </w:r>
      <w:r w:rsidR="000012B3">
        <w:t xml:space="preserve">Setup </w:t>
      </w:r>
      <w:r w:rsidR="00600C1A">
        <w:t xml:space="preserve">Work </w:t>
      </w:r>
      <w:r w:rsidR="000012B3">
        <w:t>Environment</w:t>
      </w:r>
    </w:p>
    <w:p w14:paraId="550D256F" w14:textId="1DFFDD5C" w:rsidR="005454D4" w:rsidRDefault="00371470" w:rsidP="009118FD">
      <w:pPr>
        <w:pStyle w:val="BodyText"/>
      </w:pPr>
      <w:r>
        <w:t xml:space="preserve">In this first exercise, you will </w:t>
      </w:r>
      <w:r w:rsidR="005F491C">
        <w:t xml:space="preserve">setup a VSTS account and </w:t>
      </w:r>
      <w:r>
        <w:t xml:space="preserve">configure </w:t>
      </w:r>
      <w:r w:rsidR="00A27E64">
        <w:t>the</w:t>
      </w:r>
      <w:r>
        <w:t xml:space="preserve"> </w:t>
      </w:r>
      <w:r w:rsidR="002010AA">
        <w:t>build definition</w:t>
      </w:r>
      <w:r w:rsidR="005F491C">
        <w:t>s</w:t>
      </w:r>
      <w:r>
        <w:t>.</w:t>
      </w:r>
    </w:p>
    <w:p w14:paraId="68B884A6" w14:textId="51727C12" w:rsidR="005F491C" w:rsidRPr="00717CA5" w:rsidRDefault="005F491C" w:rsidP="005F491C">
      <w:pPr>
        <w:pStyle w:val="Heading2"/>
      </w:pPr>
      <w:r w:rsidRPr="00717CA5">
        <w:t xml:space="preserve">Task </w:t>
      </w:r>
      <w:r>
        <w:t xml:space="preserve">0 </w:t>
      </w:r>
      <w:r w:rsidRPr="00717CA5">
        <w:t xml:space="preserve">– </w:t>
      </w:r>
      <w:r>
        <w:t xml:space="preserve">Setup </w:t>
      </w:r>
      <w:r w:rsidR="0033551F">
        <w:t>free accounts in VSTS and MyGet</w:t>
      </w:r>
    </w:p>
    <w:p w14:paraId="09C5BC3C" w14:textId="268574EB" w:rsidR="005F491C" w:rsidRDefault="005F491C" w:rsidP="005F491C">
      <w:pPr>
        <w:pStyle w:val="BodyText"/>
      </w:pPr>
      <w:r>
        <w:t xml:space="preserve">In this task, you will setup </w:t>
      </w:r>
      <w:r w:rsidR="0033551F">
        <w:t>two accounts in free online services</w:t>
      </w:r>
    </w:p>
    <w:p w14:paraId="4A99C163" w14:textId="50D35E5B" w:rsidR="005F491C" w:rsidRPr="00ED5EEA" w:rsidRDefault="005F491C" w:rsidP="005F491C">
      <w:pPr>
        <w:pStyle w:val="BodyText"/>
      </w:pPr>
      <w:r>
        <w:t>**Note** - This requires a (free) Microsoft account.  (</w:t>
      </w:r>
      <w:r w:rsidRPr="006819AA">
        <w:rPr>
          <w:rStyle w:val="IntenseEmphasis"/>
        </w:rPr>
        <w:t>https://account.microsoft.com/)</w:t>
      </w:r>
    </w:p>
    <w:p w14:paraId="01D2FACE" w14:textId="77777777" w:rsidR="005F491C" w:rsidRPr="00ED5EEA" w:rsidRDefault="005F491C" w:rsidP="005F491C">
      <w:pPr>
        <w:pStyle w:val="TaskSetup"/>
      </w:pPr>
      <w:r w:rsidRPr="00ED5EEA">
        <w:t xml:space="preserve">Task </w:t>
      </w:r>
      <w:r w:rsidRPr="00B47AF7">
        <w:t>instructions</w:t>
      </w:r>
    </w:p>
    <w:p w14:paraId="15EC5C5F" w14:textId="5DF0BCF9" w:rsidR="005F491C" w:rsidRDefault="005F491C" w:rsidP="005F491C">
      <w:pPr>
        <w:pStyle w:val="ListNumber2"/>
        <w:numPr>
          <w:ilvl w:val="0"/>
          <w:numId w:val="7"/>
        </w:numPr>
      </w:pPr>
      <w:r>
        <w:t xml:space="preserve">In a browser, open </w:t>
      </w:r>
      <w:r w:rsidRPr="006819AA">
        <w:rPr>
          <w:rStyle w:val="IntenseEmphasis"/>
        </w:rPr>
        <w:t>https://www.visualstudio.com</w:t>
      </w:r>
    </w:p>
    <w:p w14:paraId="3B6C0D3C" w14:textId="7A0BA9F1" w:rsidR="005F491C" w:rsidRPr="006819AA" w:rsidRDefault="005F491C" w:rsidP="005F491C">
      <w:pPr>
        <w:pStyle w:val="ListNumber2"/>
        <w:numPr>
          <w:ilvl w:val="0"/>
          <w:numId w:val="7"/>
        </w:numPr>
        <w:rPr>
          <w:rStyle w:val="IntenseEmphasis"/>
        </w:rPr>
      </w:pPr>
      <w:r>
        <w:t xml:space="preserve">Click </w:t>
      </w:r>
      <w:r w:rsidRPr="006819AA">
        <w:rPr>
          <w:rStyle w:val="IntenseEmphasis"/>
        </w:rPr>
        <w:t>Free Visual Studio</w:t>
      </w:r>
    </w:p>
    <w:p w14:paraId="3B4489F8" w14:textId="7E4C91BE" w:rsidR="005F491C" w:rsidRDefault="005F491C" w:rsidP="005F491C">
      <w:pPr>
        <w:pStyle w:val="ListNumber2"/>
      </w:pPr>
      <w:r>
        <w:t xml:space="preserve">In the Visual Studio Team Services box, Click </w:t>
      </w:r>
      <w:r>
        <w:rPr>
          <w:rStyle w:val="IntenseEmphasis"/>
        </w:rPr>
        <w:t>Free Account</w:t>
      </w:r>
    </w:p>
    <w:p w14:paraId="4F6DBA65" w14:textId="423A676B" w:rsidR="005F491C" w:rsidRDefault="005F491C" w:rsidP="005F491C">
      <w:pPr>
        <w:pStyle w:val="ListNumber2"/>
      </w:pPr>
      <w:r>
        <w:t>Sign in using your Microsoft Account</w:t>
      </w:r>
    </w:p>
    <w:p w14:paraId="3D5CC2C7" w14:textId="77777777" w:rsidR="0033551F" w:rsidRDefault="005F491C">
      <w:pPr>
        <w:pStyle w:val="ListNumber2"/>
      </w:pPr>
      <w:r>
        <w:t xml:space="preserve">Enter a unique name for your project and select the radio button next to </w:t>
      </w:r>
      <w:r>
        <w:rPr>
          <w:noProof/>
        </w:rPr>
        <w:drawing>
          <wp:inline distT="0" distB="0" distL="0" distR="0" wp14:anchorId="2339F653" wp14:editId="01ABA36D">
            <wp:extent cx="200025" cy="180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 cy="180975"/>
                    </a:xfrm>
                    <a:prstGeom prst="rect">
                      <a:avLst/>
                    </a:prstGeom>
                  </pic:spPr>
                </pic:pic>
              </a:graphicData>
            </a:graphic>
          </wp:inline>
        </w:drawing>
      </w:r>
      <w:r w:rsidRPr="006819AA">
        <w:rPr>
          <w:rStyle w:val="IntenseEmphasis"/>
        </w:rPr>
        <w:t>Git</w:t>
      </w:r>
      <w:r>
        <w:t xml:space="preserve"> (this is the default), then click </w:t>
      </w:r>
      <w:r w:rsidRPr="006819AA">
        <w:rPr>
          <w:rStyle w:val="IntenseEmphasis"/>
        </w:rPr>
        <w:t>Continue</w:t>
      </w:r>
      <w:r>
        <w:t>.</w:t>
      </w:r>
    </w:p>
    <w:p w14:paraId="5A4FB70D" w14:textId="1E108648" w:rsidR="0033551F" w:rsidRPr="00ED5EEA" w:rsidRDefault="0033551F" w:rsidP="0033551F">
      <w:pPr>
        <w:pStyle w:val="TaskSetup"/>
      </w:pPr>
      <w:r w:rsidRPr="00ED5EEA">
        <w:t xml:space="preserve">Task </w:t>
      </w:r>
      <w:r w:rsidRPr="00B47AF7">
        <w:t>instructions</w:t>
      </w:r>
      <w:r>
        <w:t xml:space="preserve"> (please use a new browser tab and do not close the VSTS tab)</w:t>
      </w:r>
    </w:p>
    <w:p w14:paraId="3F2E5A98" w14:textId="65A3BFA4" w:rsidR="0033551F" w:rsidRDefault="0033551F" w:rsidP="0033551F">
      <w:pPr>
        <w:pStyle w:val="ListNumber2"/>
        <w:numPr>
          <w:ilvl w:val="0"/>
          <w:numId w:val="7"/>
        </w:numPr>
      </w:pPr>
      <w:r>
        <w:t xml:space="preserve">In </w:t>
      </w:r>
      <w:r w:rsidRPr="006819AA">
        <w:rPr>
          <w:b/>
        </w:rPr>
        <w:t>a new browser tab</w:t>
      </w:r>
      <w:r>
        <w:t xml:space="preserve">, open </w:t>
      </w:r>
      <w:r w:rsidRPr="00E502D1">
        <w:rPr>
          <w:rStyle w:val="IntenseEmphasis"/>
        </w:rPr>
        <w:t>https://www.</w:t>
      </w:r>
      <w:r>
        <w:rPr>
          <w:rStyle w:val="IntenseEmphasis"/>
        </w:rPr>
        <w:t>myget.org</w:t>
      </w:r>
    </w:p>
    <w:p w14:paraId="70565022" w14:textId="51FEB941" w:rsidR="0033551F" w:rsidRPr="00E502D1" w:rsidRDefault="0033551F" w:rsidP="0033551F">
      <w:pPr>
        <w:pStyle w:val="ListNumber2"/>
        <w:numPr>
          <w:ilvl w:val="0"/>
          <w:numId w:val="7"/>
        </w:numPr>
        <w:rPr>
          <w:rStyle w:val="IntenseEmphasis"/>
        </w:rPr>
      </w:pPr>
      <w:r>
        <w:t xml:space="preserve">Click </w:t>
      </w:r>
      <w:r>
        <w:rPr>
          <w:rStyle w:val="IntenseEmphasis"/>
        </w:rPr>
        <w:t>Sign Up</w:t>
      </w:r>
    </w:p>
    <w:p w14:paraId="3A4D1D2A" w14:textId="14462CE2" w:rsidR="0033551F" w:rsidRDefault="0033551F" w:rsidP="0033551F">
      <w:pPr>
        <w:pStyle w:val="ListNumber2"/>
      </w:pPr>
      <w:r>
        <w:t>Fill out the form with your unique name, email, and password</w:t>
      </w:r>
    </w:p>
    <w:p w14:paraId="6334A0E8" w14:textId="2047B893" w:rsidR="0033551F" w:rsidRDefault="0033551F" w:rsidP="0033551F">
      <w:pPr>
        <w:pStyle w:val="ListNumber2"/>
      </w:pPr>
      <w:r>
        <w:t>Check your Email and follow the link to your new account</w:t>
      </w:r>
    </w:p>
    <w:p w14:paraId="7A8090ED" w14:textId="1DFA2B04" w:rsidR="0033551F" w:rsidRDefault="0033551F" w:rsidP="0033551F">
      <w:pPr>
        <w:pStyle w:val="ListNumber2"/>
      </w:pPr>
      <w:r>
        <w:t xml:space="preserve">Click on the link  </w:t>
      </w:r>
      <w:r>
        <w:rPr>
          <w:noProof/>
        </w:rPr>
        <w:drawing>
          <wp:inline distT="0" distB="0" distL="0" distR="0" wp14:anchorId="2150F466" wp14:editId="005E71E0">
            <wp:extent cx="611109" cy="145345"/>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973" cy="152923"/>
                    </a:xfrm>
                    <a:prstGeom prst="rect">
                      <a:avLst/>
                    </a:prstGeom>
                  </pic:spPr>
                </pic:pic>
              </a:graphicData>
            </a:graphic>
          </wp:inline>
        </w:drawing>
      </w:r>
    </w:p>
    <w:p w14:paraId="0E1F021C" w14:textId="2850A72B" w:rsidR="0033551F" w:rsidRDefault="0033551F" w:rsidP="0033551F">
      <w:pPr>
        <w:pStyle w:val="ListNumber2"/>
      </w:pPr>
      <w:r>
        <w:t xml:space="preserve">Provide a name for the feed such as </w:t>
      </w:r>
      <w:r w:rsidRPr="006819AA">
        <w:rPr>
          <w:rStyle w:val="IntenseEmphasis"/>
        </w:rPr>
        <w:t>psrepo</w:t>
      </w:r>
      <w:r>
        <w:rPr>
          <w:rStyle w:val="IntenseEmphasis"/>
        </w:rPr>
        <w:t xml:space="preserve">sitory </w:t>
      </w:r>
      <w:r w:rsidRPr="006819AA">
        <w:t>and a description, or leave the default description</w:t>
      </w:r>
    </w:p>
    <w:p w14:paraId="3B64B4FE" w14:textId="5620D033" w:rsidR="0033551F" w:rsidRDefault="0033551F" w:rsidP="0033551F">
      <w:pPr>
        <w:pStyle w:val="ListNumber2"/>
      </w:pPr>
      <w:r>
        <w:t xml:space="preserve">Click on the link </w:t>
      </w:r>
      <w:r>
        <w:rPr>
          <w:noProof/>
        </w:rPr>
        <w:drawing>
          <wp:inline distT="0" distB="0" distL="0" distR="0" wp14:anchorId="14ACF26D" wp14:editId="150ED5A1">
            <wp:extent cx="587533" cy="125900"/>
            <wp:effectExtent l="0" t="0" r="317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501" cy="132750"/>
                    </a:xfrm>
                    <a:prstGeom prst="rect">
                      <a:avLst/>
                    </a:prstGeom>
                  </pic:spPr>
                </pic:pic>
              </a:graphicData>
            </a:graphic>
          </wp:inline>
        </w:drawing>
      </w:r>
    </w:p>
    <w:p w14:paraId="43E0248C" w14:textId="57537C33" w:rsidR="0033551F" w:rsidRDefault="0033551F" w:rsidP="0033551F">
      <w:pPr>
        <w:pStyle w:val="ListNumber2"/>
      </w:pPr>
      <w:r>
        <w:t xml:space="preserve">On the resulting page, click </w:t>
      </w:r>
      <w:r w:rsidRPr="006819AA">
        <w:rPr>
          <w:rStyle w:val="IntenseEmphasis"/>
        </w:rPr>
        <w:t>Feed Details</w:t>
      </w:r>
      <w:r>
        <w:t>, you will need this information in the next step</w:t>
      </w:r>
    </w:p>
    <w:p w14:paraId="670421C9" w14:textId="77777777" w:rsidR="0033551F" w:rsidRDefault="0033551F" w:rsidP="006819AA">
      <w:pPr>
        <w:pStyle w:val="ListNumber2"/>
        <w:numPr>
          <w:ilvl w:val="0"/>
          <w:numId w:val="0"/>
        </w:numPr>
      </w:pPr>
    </w:p>
    <w:p w14:paraId="211FC393" w14:textId="6133D2BD" w:rsidR="00924DD7" w:rsidRDefault="00924DD7" w:rsidP="00924DD7">
      <w:pPr>
        <w:pStyle w:val="Caution"/>
        <w:numPr>
          <w:ilvl w:val="0"/>
          <w:numId w:val="8"/>
        </w:numPr>
      </w:pPr>
      <w:r>
        <w:t>IMPORTANT: Do not close the browser. You will need it in the following exercises and tasks.</w:t>
      </w:r>
    </w:p>
    <w:p w14:paraId="7461EAC3" w14:textId="4D1BFC39" w:rsidR="00ED5EEA" w:rsidRPr="00717CA5" w:rsidRDefault="00ED5EEA" w:rsidP="00717CA5">
      <w:pPr>
        <w:pStyle w:val="Heading2"/>
      </w:pPr>
      <w:r w:rsidRPr="00717CA5">
        <w:t xml:space="preserve">Task </w:t>
      </w:r>
      <w:r w:rsidR="00393A08">
        <w:t xml:space="preserve">1 </w:t>
      </w:r>
      <w:r w:rsidRPr="00717CA5">
        <w:t xml:space="preserve">– </w:t>
      </w:r>
      <w:r w:rsidR="00674F68">
        <w:t>Clone</w:t>
      </w:r>
      <w:r w:rsidR="000012B3">
        <w:t xml:space="preserve"> </w:t>
      </w:r>
      <w:r w:rsidR="00674F68">
        <w:t>c</w:t>
      </w:r>
      <w:r w:rsidR="000012B3">
        <w:t>ode from GitHub</w:t>
      </w:r>
      <w:r w:rsidR="005F491C">
        <w:t xml:space="preserve"> in to your new project</w:t>
      </w:r>
    </w:p>
    <w:p w14:paraId="6B783A11" w14:textId="4DAFAB43" w:rsidR="00ED5EEA" w:rsidRPr="00ED5EEA" w:rsidRDefault="00B21880" w:rsidP="00ED5EEA">
      <w:pPr>
        <w:pStyle w:val="BodyText"/>
      </w:pPr>
      <w:r>
        <w:t xml:space="preserve">In this task, you will </w:t>
      </w:r>
      <w:r w:rsidR="00DF2638">
        <w:t>import an example PowerShell module stored in a public GitHub repository.</w:t>
      </w:r>
    </w:p>
    <w:p w14:paraId="7E58887F" w14:textId="2966B43A" w:rsidR="00261339" w:rsidRPr="00ED5EEA" w:rsidRDefault="00ED5EEA" w:rsidP="00B47AF7">
      <w:pPr>
        <w:pStyle w:val="TaskSetup"/>
      </w:pPr>
      <w:r w:rsidRPr="00ED5EEA">
        <w:t xml:space="preserve">Task </w:t>
      </w:r>
      <w:r w:rsidRPr="00B47AF7">
        <w:t>instructions</w:t>
      </w:r>
      <w:r w:rsidR="0033551F">
        <w:t xml:space="preserve"> </w:t>
      </w:r>
      <w:r w:rsidR="0033551F">
        <w:br/>
        <w:t>(if you closed the first browser tab, open a new tab and navigate to https://youruniquename.visualstudio.com)</w:t>
      </w:r>
    </w:p>
    <w:p w14:paraId="31358F62" w14:textId="6749FCA8" w:rsidR="00BE76FA" w:rsidRDefault="00CC2154" w:rsidP="006819AA">
      <w:pPr>
        <w:pStyle w:val="ListNumber2"/>
        <w:numPr>
          <w:ilvl w:val="0"/>
          <w:numId w:val="51"/>
        </w:numPr>
      </w:pPr>
      <w:r>
        <w:t xml:space="preserve">Continuing in the </w:t>
      </w:r>
      <w:r w:rsidR="0033551F">
        <w:t>first</w:t>
      </w:r>
      <w:r>
        <w:t xml:space="preserve"> browser </w:t>
      </w:r>
      <w:r w:rsidR="0033551F">
        <w:t>tab,</w:t>
      </w:r>
      <w:r>
        <w:t xml:space="preserve"> expand the text “or import a repository” and click </w:t>
      </w:r>
      <w:r w:rsidRPr="006819AA">
        <w:rPr>
          <w:rStyle w:val="IntenseEmphasis"/>
        </w:rPr>
        <w:t>Import</w:t>
      </w:r>
    </w:p>
    <w:p w14:paraId="257966C0" w14:textId="50F0F5DE" w:rsidR="00ED5EEA" w:rsidRDefault="00F95125" w:rsidP="00F95125">
      <w:pPr>
        <w:pStyle w:val="ListNumber2"/>
        <w:numPr>
          <w:ilvl w:val="0"/>
          <w:numId w:val="7"/>
        </w:numPr>
      </w:pPr>
      <w:r>
        <w:t xml:space="preserve">In the </w:t>
      </w:r>
      <w:r w:rsidRPr="006819AA">
        <w:rPr>
          <w:rStyle w:val="IntenseEmphasis"/>
        </w:rPr>
        <w:t>Source Type</w:t>
      </w:r>
      <w:r>
        <w:t xml:space="preserve"> window, keep the default choice, </w:t>
      </w:r>
      <w:r w:rsidRPr="006819AA">
        <w:rPr>
          <w:rStyle w:val="IntenseEmphasis"/>
        </w:rPr>
        <w:t>Git</w:t>
      </w:r>
      <w:r>
        <w:t xml:space="preserve">.  In the Clone URL window, type </w:t>
      </w:r>
      <w:r w:rsidRPr="006819AA">
        <w:rPr>
          <w:rStyle w:val="IntenseEmphasis"/>
        </w:rPr>
        <w:t>https://github.com/PowerShell/Demo_CI/</w:t>
      </w:r>
    </w:p>
    <w:p w14:paraId="3D679BE8" w14:textId="53B10EF0" w:rsidR="00561296" w:rsidRDefault="00F95125" w:rsidP="006819AA">
      <w:pPr>
        <w:pStyle w:val="ListNumber2"/>
        <w:numPr>
          <w:ilvl w:val="0"/>
          <w:numId w:val="0"/>
        </w:numPr>
        <w:ind w:left="720"/>
      </w:pPr>
      <w:r>
        <w:t xml:space="preserve">The browser window should automatically redirect to the </w:t>
      </w:r>
      <w:r w:rsidRPr="006819AA">
        <w:rPr>
          <w:rStyle w:val="IntenseEmphasis"/>
        </w:rPr>
        <w:t>Code</w:t>
      </w:r>
      <w:r>
        <w:t xml:space="preserve"> tab</w:t>
      </w:r>
    </w:p>
    <w:p w14:paraId="4AD4EA0C" w14:textId="67295E6C" w:rsidR="00261339" w:rsidRPr="006819AA" w:rsidRDefault="00C36FBC" w:rsidP="00611339">
      <w:pPr>
        <w:pStyle w:val="ListNumber2"/>
        <w:rPr>
          <w:rStyle w:val="IntenseEmphasis"/>
          <w:b w:val="0"/>
          <w:bCs w:val="0"/>
          <w:iCs w:val="0"/>
          <w:color w:val="auto"/>
        </w:rPr>
      </w:pPr>
      <w:r>
        <w:t xml:space="preserve">Click on the </w:t>
      </w:r>
      <w:r>
        <w:rPr>
          <w:noProof/>
        </w:rPr>
        <w:drawing>
          <wp:inline distT="0" distB="0" distL="0" distR="0" wp14:anchorId="27AE142A" wp14:editId="01328282">
            <wp:extent cx="545910" cy="126491"/>
            <wp:effectExtent l="0" t="0" r="698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93" cy="129314"/>
                    </a:xfrm>
                    <a:prstGeom prst="rect">
                      <a:avLst/>
                    </a:prstGeom>
                  </pic:spPr>
                </pic:pic>
              </a:graphicData>
            </a:graphic>
          </wp:inline>
        </w:drawing>
      </w:r>
      <w:r>
        <w:t xml:space="preserve"> button to select a different branch, select </w:t>
      </w:r>
      <w:r w:rsidRPr="006819AA">
        <w:rPr>
          <w:rStyle w:val="IntenseEmphasis"/>
        </w:rPr>
        <w:t>All branches</w:t>
      </w:r>
      <w:r>
        <w:t xml:space="preserve"> and then </w:t>
      </w:r>
      <w:r w:rsidRPr="006819AA">
        <w:rPr>
          <w:rStyle w:val="IntenseEmphasis"/>
        </w:rPr>
        <w:t>module-example</w:t>
      </w:r>
    </w:p>
    <w:p w14:paraId="60294153" w14:textId="55B0452D" w:rsidR="00726C94" w:rsidRDefault="00D8317A" w:rsidP="006819AA">
      <w:pPr>
        <w:pStyle w:val="ListNumber2"/>
        <w:numPr>
          <w:ilvl w:val="0"/>
          <w:numId w:val="0"/>
        </w:numPr>
        <w:ind w:left="360"/>
      </w:pPr>
      <w:r w:rsidRPr="006819AA">
        <w:t xml:space="preserve">The code changes to the </w:t>
      </w:r>
      <w:r w:rsidRPr="006819AA">
        <w:rPr>
          <w:i/>
        </w:rPr>
        <w:t>ExampleModule</w:t>
      </w:r>
      <w:r w:rsidRPr="006819AA">
        <w:t xml:space="preserve"> </w:t>
      </w:r>
      <w:r w:rsidR="00B53C23">
        <w:t>file content</w:t>
      </w:r>
      <w:r w:rsidRPr="006819AA">
        <w:t xml:space="preserve"> automatically</w:t>
      </w:r>
    </w:p>
    <w:p w14:paraId="677F57F9" w14:textId="77777777" w:rsidR="00D8317A" w:rsidRDefault="00D8317A" w:rsidP="00D8317A">
      <w:pPr>
        <w:pStyle w:val="ListNumber2"/>
        <w:numPr>
          <w:ilvl w:val="0"/>
          <w:numId w:val="0"/>
        </w:numPr>
      </w:pPr>
    </w:p>
    <w:p w14:paraId="6844D32C" w14:textId="77777777" w:rsidR="00924DD7" w:rsidRDefault="00924DD7" w:rsidP="00924DD7">
      <w:pPr>
        <w:pStyle w:val="Caution"/>
        <w:numPr>
          <w:ilvl w:val="0"/>
          <w:numId w:val="8"/>
        </w:numPr>
      </w:pPr>
      <w:r>
        <w:t>IMPORTANT: Do not close the browser. You will need it in the following exercises and tasks.</w:t>
      </w:r>
    </w:p>
    <w:p w14:paraId="6398FAEB" w14:textId="30AA5FBA" w:rsidR="000012B3" w:rsidRPr="00717CA5" w:rsidRDefault="000012B3" w:rsidP="000012B3">
      <w:pPr>
        <w:pStyle w:val="Heading2"/>
      </w:pPr>
      <w:r w:rsidRPr="00717CA5">
        <w:t xml:space="preserve">Task </w:t>
      </w:r>
      <w:r w:rsidR="00393A08">
        <w:t xml:space="preserve">2 </w:t>
      </w:r>
      <w:r w:rsidRPr="00717CA5">
        <w:t xml:space="preserve">– </w:t>
      </w:r>
      <w:r>
        <w:t xml:space="preserve">Create </w:t>
      </w:r>
      <w:r w:rsidR="006F631D">
        <w:t xml:space="preserve">and configure </w:t>
      </w:r>
      <w:r>
        <w:t>Build Definition</w:t>
      </w:r>
    </w:p>
    <w:p w14:paraId="7EDF0347" w14:textId="4EA2B7A0" w:rsidR="000012B3" w:rsidRPr="00ED5EEA" w:rsidRDefault="00B44961" w:rsidP="000012B3">
      <w:pPr>
        <w:pStyle w:val="BodyText"/>
      </w:pPr>
      <w:r>
        <w:t xml:space="preserve">In this task, you will configure </w:t>
      </w:r>
      <w:r w:rsidR="00B53C23">
        <w:t>VSTS</w:t>
      </w:r>
      <w:r>
        <w:t xml:space="preserve"> with a build definition</w:t>
      </w:r>
      <w:r w:rsidR="00B53C23">
        <w:t>.</w:t>
      </w:r>
    </w:p>
    <w:p w14:paraId="4C8DA8F0" w14:textId="77777777" w:rsidR="000012B3" w:rsidRPr="00ED5EEA" w:rsidRDefault="000012B3" w:rsidP="000012B3">
      <w:pPr>
        <w:pStyle w:val="TaskSetup"/>
      </w:pPr>
      <w:r w:rsidRPr="00ED5EEA">
        <w:t xml:space="preserve">Task </w:t>
      </w:r>
      <w:r w:rsidRPr="00B47AF7">
        <w:t>instructions</w:t>
      </w:r>
    </w:p>
    <w:p w14:paraId="5105CC06" w14:textId="7B51AA5D" w:rsidR="00393A08" w:rsidRDefault="000905F9" w:rsidP="00752B62">
      <w:pPr>
        <w:pStyle w:val="ListNumber2"/>
        <w:numPr>
          <w:ilvl w:val="0"/>
          <w:numId w:val="13"/>
        </w:numPr>
      </w:pPr>
      <w:r>
        <w:t>Continuing in the first browser tab, c</w:t>
      </w:r>
      <w:r w:rsidR="00393A08">
        <w:t xml:space="preserve">lick the </w:t>
      </w:r>
      <w:r w:rsidR="00393A08" w:rsidRPr="006819AA">
        <w:rPr>
          <w:rStyle w:val="IntenseEmphasis"/>
        </w:rPr>
        <w:t>Build</w:t>
      </w:r>
      <w:r w:rsidRPr="006819AA">
        <w:rPr>
          <w:rStyle w:val="IntenseEmphasis"/>
        </w:rPr>
        <w:t xml:space="preserve"> &amp; Release</w:t>
      </w:r>
      <w:r w:rsidR="00393A08">
        <w:t xml:space="preserve"> tab </w:t>
      </w:r>
      <w:r>
        <w:t xml:space="preserve">in </w:t>
      </w:r>
      <w:r w:rsidR="00393A08">
        <w:t>the blue ribbon at the top of the page</w:t>
      </w:r>
    </w:p>
    <w:p w14:paraId="25B51916" w14:textId="0449F21D" w:rsidR="00393A08" w:rsidRPr="00393A08" w:rsidRDefault="00393A08" w:rsidP="00752B62">
      <w:pPr>
        <w:pStyle w:val="ListNumber2"/>
        <w:numPr>
          <w:ilvl w:val="0"/>
          <w:numId w:val="13"/>
        </w:numPr>
      </w:pPr>
      <w:r>
        <w:t xml:space="preserve">Click the button </w:t>
      </w:r>
      <w:r w:rsidR="001F6E2E" w:rsidRPr="001F6E2E">
        <w:rPr>
          <w:noProof/>
        </w:rPr>
        <w:t xml:space="preserve"> </w:t>
      </w:r>
      <w:r w:rsidR="001F6E2E">
        <w:rPr>
          <w:noProof/>
        </w:rPr>
        <w:drawing>
          <wp:inline distT="0" distB="0" distL="0" distR="0" wp14:anchorId="7D0E7FF3" wp14:editId="11C39A8B">
            <wp:extent cx="1133286" cy="207098"/>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98280" cy="218975"/>
                    </a:xfrm>
                    <a:prstGeom prst="rect">
                      <a:avLst/>
                    </a:prstGeom>
                  </pic:spPr>
                </pic:pic>
              </a:graphicData>
            </a:graphic>
          </wp:inline>
        </w:drawing>
      </w:r>
    </w:p>
    <w:p w14:paraId="307944A6" w14:textId="0DBBF7F4" w:rsidR="00393A08" w:rsidRDefault="001F6E2E" w:rsidP="00752B62">
      <w:pPr>
        <w:pStyle w:val="ListNumber2"/>
        <w:numPr>
          <w:ilvl w:val="0"/>
          <w:numId w:val="13"/>
        </w:numPr>
      </w:pPr>
      <w:r>
        <w:t xml:space="preserve">Click on the link in the left pane, </w:t>
      </w:r>
      <w:r w:rsidRPr="006819AA">
        <w:rPr>
          <w:rStyle w:val="IntenseEmphasis"/>
        </w:rPr>
        <w:t>empty process</w:t>
      </w:r>
    </w:p>
    <w:p w14:paraId="267F9912" w14:textId="26464DCF" w:rsidR="00393A08" w:rsidRDefault="001F6E2E" w:rsidP="00752B62">
      <w:pPr>
        <w:pStyle w:val="ListNumber2"/>
        <w:numPr>
          <w:ilvl w:val="0"/>
          <w:numId w:val="13"/>
        </w:numPr>
      </w:pPr>
      <w:r>
        <w:t xml:space="preserve">Type in a build name, </w:t>
      </w:r>
      <w:r w:rsidRPr="006819AA">
        <w:rPr>
          <w:rStyle w:val="IntenseEmphasis"/>
        </w:rPr>
        <w:t>examplemodule-build</w:t>
      </w:r>
    </w:p>
    <w:p w14:paraId="6F69D45F" w14:textId="18D1887E" w:rsidR="001F6E2E" w:rsidRDefault="001F6E2E" w:rsidP="00752B62">
      <w:pPr>
        <w:pStyle w:val="ListNumber2"/>
        <w:numPr>
          <w:ilvl w:val="0"/>
          <w:numId w:val="13"/>
        </w:numPr>
      </w:pPr>
      <w:r>
        <w:t>The Get Sources item can remain at default, but observe the source can be other source control platforms including GitHub</w:t>
      </w:r>
    </w:p>
    <w:p w14:paraId="396E030E" w14:textId="01DB76AA" w:rsidR="001F6E2E" w:rsidRDefault="001F6E2E" w:rsidP="00752B62">
      <w:pPr>
        <w:pStyle w:val="ListNumber2"/>
        <w:numPr>
          <w:ilvl w:val="0"/>
          <w:numId w:val="13"/>
        </w:numPr>
      </w:pPr>
      <w:r>
        <w:t xml:space="preserve">Click on </w:t>
      </w:r>
      <w:r w:rsidRPr="006819AA">
        <w:rPr>
          <w:rStyle w:val="IntenseEmphasis"/>
        </w:rPr>
        <w:t>Add Tasks</w:t>
      </w:r>
      <w:r>
        <w:t xml:space="preserve">, then on the right pane select </w:t>
      </w:r>
      <w:r w:rsidRPr="006819AA">
        <w:rPr>
          <w:rStyle w:val="IntenseEmphasis"/>
        </w:rPr>
        <w:t>Utility</w:t>
      </w:r>
      <w:r>
        <w:t xml:space="preserve">, scroll down to </w:t>
      </w:r>
      <w:r w:rsidRPr="006819AA">
        <w:rPr>
          <w:rStyle w:val="IntenseEmphasis"/>
        </w:rPr>
        <w:t>PowerShell</w:t>
      </w:r>
      <w:r>
        <w:t xml:space="preserve">.  Select it and click </w:t>
      </w:r>
      <w:r w:rsidRPr="006819AA">
        <w:rPr>
          <w:rStyle w:val="IntenseEmphasis"/>
        </w:rPr>
        <w:t>Add</w:t>
      </w:r>
    </w:p>
    <w:p w14:paraId="6B63608D" w14:textId="5FC352F8" w:rsidR="00D000E5" w:rsidRDefault="00924DD7" w:rsidP="009005AB">
      <w:pPr>
        <w:pStyle w:val="ListNumber2"/>
        <w:rPr>
          <w:sz w:val="18"/>
        </w:rPr>
      </w:pPr>
      <w:r>
        <w:rPr>
          <w:sz w:val="18"/>
        </w:rPr>
        <w:t xml:space="preserve">In the left pane, select the </w:t>
      </w:r>
      <w:r w:rsidRPr="006819AA">
        <w:rPr>
          <w:rStyle w:val="IntenseEmphasis"/>
        </w:rPr>
        <w:t>PowerShell Script</w:t>
      </w:r>
      <w:r>
        <w:rPr>
          <w:sz w:val="18"/>
        </w:rPr>
        <w:t xml:space="preserve"> task and then in the right pane, next to the </w:t>
      </w:r>
      <w:r w:rsidRPr="006819AA">
        <w:rPr>
          <w:rStyle w:val="IntenseEmphasis"/>
        </w:rPr>
        <w:t>Script Path</w:t>
      </w:r>
      <w:r>
        <w:rPr>
          <w:sz w:val="18"/>
        </w:rPr>
        <w:t xml:space="preserve"> field click </w:t>
      </w:r>
      <w:r>
        <w:rPr>
          <w:noProof/>
        </w:rPr>
        <w:drawing>
          <wp:inline distT="0" distB="0" distL="0" distR="0" wp14:anchorId="624D8C52" wp14:editId="19E9955D">
            <wp:extent cx="167489" cy="190123"/>
            <wp:effectExtent l="0" t="0" r="444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317" cy="192198"/>
                    </a:xfrm>
                    <a:prstGeom prst="rect">
                      <a:avLst/>
                    </a:prstGeom>
                  </pic:spPr>
                </pic:pic>
              </a:graphicData>
            </a:graphic>
          </wp:inline>
        </w:drawing>
      </w:r>
    </w:p>
    <w:p w14:paraId="2815825A" w14:textId="534A8524" w:rsidR="00924DD7" w:rsidRDefault="00924DD7" w:rsidP="009005AB">
      <w:pPr>
        <w:pStyle w:val="ListNumber2"/>
        <w:rPr>
          <w:sz w:val="18"/>
        </w:rPr>
      </w:pPr>
      <w:r>
        <w:rPr>
          <w:sz w:val="18"/>
        </w:rPr>
        <w:t xml:space="preserve">Select </w:t>
      </w:r>
      <w:r w:rsidRPr="006819AA">
        <w:rPr>
          <w:rStyle w:val="IntenseEmphasis"/>
        </w:rPr>
        <w:t>VSTS.ps1</w:t>
      </w:r>
      <w:r>
        <w:rPr>
          <w:sz w:val="18"/>
        </w:rPr>
        <w:t xml:space="preserve"> and click </w:t>
      </w:r>
      <w:r w:rsidRPr="006819AA">
        <w:rPr>
          <w:rStyle w:val="IntenseEmphasis"/>
        </w:rPr>
        <w:t>OK</w:t>
      </w:r>
    </w:p>
    <w:p w14:paraId="6CE298D5" w14:textId="7F98476C" w:rsidR="00924DD7" w:rsidRDefault="00924DD7" w:rsidP="009005AB">
      <w:pPr>
        <w:pStyle w:val="ListNumber2"/>
        <w:rPr>
          <w:sz w:val="18"/>
        </w:rPr>
      </w:pPr>
      <w:r>
        <w:rPr>
          <w:sz w:val="18"/>
        </w:rPr>
        <w:t xml:space="preserve">In the </w:t>
      </w:r>
      <w:r w:rsidRPr="006819AA">
        <w:rPr>
          <w:rStyle w:val="IntenseEmphasis"/>
        </w:rPr>
        <w:t>Arguments</w:t>
      </w:r>
      <w:r>
        <w:rPr>
          <w:sz w:val="18"/>
        </w:rPr>
        <w:t xml:space="preserve"> field, type </w:t>
      </w:r>
      <w:r w:rsidRPr="006819AA">
        <w:rPr>
          <w:rStyle w:val="IntenseEmphasis"/>
        </w:rPr>
        <w:t>ExampleModule</w:t>
      </w:r>
    </w:p>
    <w:p w14:paraId="0FF8EFCD" w14:textId="3F8C2CE1" w:rsidR="00924DD7" w:rsidRDefault="00924DD7" w:rsidP="009005AB">
      <w:pPr>
        <w:pStyle w:val="ListNumber2"/>
        <w:rPr>
          <w:sz w:val="18"/>
        </w:rPr>
      </w:pPr>
      <w:r>
        <w:rPr>
          <w:sz w:val="18"/>
        </w:rPr>
        <w:t xml:space="preserve">Next, in the tabs available for the Build definition, click </w:t>
      </w:r>
      <w:r w:rsidRPr="006819AA">
        <w:rPr>
          <w:rStyle w:val="IntenseEmphasis"/>
        </w:rPr>
        <w:t xml:space="preserve">Variables </w:t>
      </w:r>
      <w:r>
        <w:rPr>
          <w:sz w:val="18"/>
        </w:rPr>
        <w:t>(see image)</w:t>
      </w:r>
      <w:r>
        <w:rPr>
          <w:sz w:val="18"/>
        </w:rPr>
        <w:br/>
      </w:r>
      <w:r>
        <w:rPr>
          <w:noProof/>
        </w:rPr>
        <w:drawing>
          <wp:inline distT="0" distB="0" distL="0" distR="0" wp14:anchorId="0F6F248D" wp14:editId="0204C665">
            <wp:extent cx="1688471" cy="92179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2724" cy="929571"/>
                    </a:xfrm>
                    <a:prstGeom prst="rect">
                      <a:avLst/>
                    </a:prstGeom>
                  </pic:spPr>
                </pic:pic>
              </a:graphicData>
            </a:graphic>
          </wp:inline>
        </w:drawing>
      </w:r>
    </w:p>
    <w:p w14:paraId="7FA2948B" w14:textId="17A04474" w:rsidR="00924DD7" w:rsidRDefault="00924DD7" w:rsidP="009005AB">
      <w:pPr>
        <w:pStyle w:val="ListNumber2"/>
        <w:rPr>
          <w:sz w:val="18"/>
        </w:rPr>
      </w:pPr>
      <w:r>
        <w:rPr>
          <w:sz w:val="18"/>
        </w:rPr>
        <w:t xml:space="preserve">In the right pane, click </w:t>
      </w:r>
      <w:r>
        <w:rPr>
          <w:noProof/>
        </w:rPr>
        <w:drawing>
          <wp:inline distT="0" distB="0" distL="0" distR="0" wp14:anchorId="2C15059E" wp14:editId="5286FC03">
            <wp:extent cx="282682" cy="142687"/>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401" cy="147088"/>
                    </a:xfrm>
                    <a:prstGeom prst="rect">
                      <a:avLst/>
                    </a:prstGeom>
                  </pic:spPr>
                </pic:pic>
              </a:graphicData>
            </a:graphic>
          </wp:inline>
        </w:drawing>
      </w:r>
    </w:p>
    <w:p w14:paraId="7A6ED65A" w14:textId="217F8B16" w:rsidR="00924DD7" w:rsidRPr="006819AA" w:rsidRDefault="00810F1B" w:rsidP="009005AB">
      <w:pPr>
        <w:pStyle w:val="ListNumber2"/>
        <w:rPr>
          <w:sz w:val="18"/>
        </w:rPr>
      </w:pPr>
      <w:r>
        <w:rPr>
          <w:sz w:val="18"/>
        </w:rPr>
        <w:t xml:space="preserve">In the Name column, type </w:t>
      </w:r>
      <w:r w:rsidRPr="006819AA">
        <w:rPr>
          <w:rStyle w:val="IntenseEmphasis"/>
        </w:rPr>
        <w:t>SourceLocation</w:t>
      </w:r>
      <w:r>
        <w:rPr>
          <w:sz w:val="18"/>
        </w:rPr>
        <w:t xml:space="preserve">, in the Value column, paste in the string from the MyGet browser tab under Feed Details and then </w:t>
      </w:r>
      <w:r w:rsidRPr="006819AA">
        <w:rPr>
          <w:rStyle w:val="IntenseEmphasis"/>
        </w:rPr>
        <w:t>NuGet v2 Feed</w:t>
      </w:r>
      <w:r>
        <w:rPr>
          <w:rStyle w:val="IntenseEmphasis"/>
        </w:rPr>
        <w:t xml:space="preserve"> URL</w:t>
      </w:r>
      <w:r>
        <w:rPr>
          <w:sz w:val="18"/>
        </w:rPr>
        <w:t xml:space="preserve"> (see image)</w:t>
      </w:r>
      <w:r>
        <w:rPr>
          <w:sz w:val="18"/>
        </w:rPr>
        <w:br/>
      </w:r>
      <w:r w:rsidRPr="006819AA">
        <w:rPr>
          <w:i/>
          <w:sz w:val="18"/>
        </w:rPr>
        <w:t>From your MyGet feed, on the Feed Details tab:</w:t>
      </w:r>
      <w:r>
        <w:rPr>
          <w:sz w:val="18"/>
        </w:rPr>
        <w:br/>
      </w:r>
      <w:r>
        <w:rPr>
          <w:noProof/>
        </w:rPr>
        <w:drawing>
          <wp:inline distT="0" distB="0" distL="0" distR="0" wp14:anchorId="7FD49A49" wp14:editId="691F1071">
            <wp:extent cx="4009692" cy="412964"/>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8284" cy="417969"/>
                    </a:xfrm>
                    <a:prstGeom prst="rect">
                      <a:avLst/>
                    </a:prstGeom>
                  </pic:spPr>
                </pic:pic>
              </a:graphicData>
            </a:graphic>
          </wp:inline>
        </w:drawing>
      </w:r>
      <w:r>
        <w:rPr>
          <w:i/>
          <w:sz w:val="18"/>
        </w:rPr>
        <w:br/>
        <w:t>In VSTS:</w:t>
      </w:r>
      <w:r>
        <w:rPr>
          <w:i/>
          <w:sz w:val="18"/>
        </w:rPr>
        <w:br/>
      </w:r>
      <w:r>
        <w:rPr>
          <w:noProof/>
        </w:rPr>
        <w:drawing>
          <wp:inline distT="0" distB="0" distL="0" distR="0" wp14:anchorId="3E2AEE08" wp14:editId="748AA5A8">
            <wp:extent cx="3820562" cy="697987"/>
            <wp:effectExtent l="0" t="0" r="889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4715" cy="706053"/>
                    </a:xfrm>
                    <a:prstGeom prst="rect">
                      <a:avLst/>
                    </a:prstGeom>
                  </pic:spPr>
                </pic:pic>
              </a:graphicData>
            </a:graphic>
          </wp:inline>
        </w:drawing>
      </w:r>
    </w:p>
    <w:p w14:paraId="5C6A7CD9" w14:textId="1430AB6F" w:rsidR="00810F1B" w:rsidRPr="006819AA" w:rsidRDefault="00810F1B" w:rsidP="009005AB">
      <w:pPr>
        <w:pStyle w:val="ListNumber2"/>
        <w:rPr>
          <w:sz w:val="18"/>
        </w:rPr>
      </w:pPr>
      <w:r>
        <w:rPr>
          <w:sz w:val="18"/>
        </w:rPr>
        <w:t xml:space="preserve">Complete this step again, but for the Name column type in </w:t>
      </w:r>
      <w:r w:rsidRPr="006819AA">
        <w:rPr>
          <w:rStyle w:val="IntenseEmphasis"/>
        </w:rPr>
        <w:t xml:space="preserve">PublishLocation </w:t>
      </w:r>
      <w:r>
        <w:rPr>
          <w:sz w:val="18"/>
        </w:rPr>
        <w:t xml:space="preserve">and for the Value column paste in the value from the MyGet page under </w:t>
      </w:r>
      <w:r w:rsidRPr="006819AA">
        <w:rPr>
          <w:rStyle w:val="IntenseEmphasis"/>
        </w:rPr>
        <w:t>Push NuGet Packages to</w:t>
      </w:r>
    </w:p>
    <w:p w14:paraId="4B16BE6E" w14:textId="257DBCB3" w:rsidR="00810F1B" w:rsidRPr="006819AA" w:rsidRDefault="00810F1B" w:rsidP="009005AB">
      <w:pPr>
        <w:pStyle w:val="ListNumber2"/>
        <w:rPr>
          <w:sz w:val="18"/>
        </w:rPr>
      </w:pPr>
      <w:r>
        <w:rPr>
          <w:bCs/>
          <w:iCs/>
          <w:sz w:val="18"/>
        </w:rPr>
        <w:lastRenderedPageBreak/>
        <w:t xml:space="preserve">Finally, add a third variable with the name </w:t>
      </w:r>
      <w:r w:rsidRPr="006819AA">
        <w:rPr>
          <w:rStyle w:val="IntenseEmphasis"/>
        </w:rPr>
        <w:t>APIKEY</w:t>
      </w:r>
      <w:r>
        <w:rPr>
          <w:bCs/>
          <w:iCs/>
          <w:sz w:val="18"/>
        </w:rPr>
        <w:t xml:space="preserve"> and copy the value from the MyGet feed details in the </w:t>
      </w:r>
      <w:r w:rsidRPr="006819AA">
        <w:rPr>
          <w:rStyle w:val="IntenseEmphasis"/>
        </w:rPr>
        <w:t>API key</w:t>
      </w:r>
      <w:r>
        <w:rPr>
          <w:bCs/>
          <w:iCs/>
          <w:sz w:val="18"/>
        </w:rPr>
        <w:t xml:space="preserve"> section.  Mouse over the </w:t>
      </w:r>
      <w:r w:rsidRPr="006819AA">
        <w:rPr>
          <w:rStyle w:val="IntenseEmphasis"/>
        </w:rPr>
        <w:t>lock icon</w:t>
      </w:r>
      <w:r>
        <w:rPr>
          <w:bCs/>
          <w:iCs/>
          <w:sz w:val="18"/>
        </w:rPr>
        <w:t xml:space="preserve"> and enable it, which makes this a secure value. (see image)</w:t>
      </w:r>
      <w:r>
        <w:rPr>
          <w:bCs/>
          <w:iCs/>
          <w:sz w:val="18"/>
        </w:rPr>
        <w:br/>
      </w:r>
      <w:r>
        <w:rPr>
          <w:noProof/>
        </w:rPr>
        <w:drawing>
          <wp:inline distT="0" distB="0" distL="0" distR="0" wp14:anchorId="7A05C1EA" wp14:editId="445D6197">
            <wp:extent cx="5943600" cy="100520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05205"/>
                    </a:xfrm>
                    <a:prstGeom prst="rect">
                      <a:avLst/>
                    </a:prstGeom>
                  </pic:spPr>
                </pic:pic>
              </a:graphicData>
            </a:graphic>
          </wp:inline>
        </w:drawing>
      </w:r>
    </w:p>
    <w:p w14:paraId="69D758CC" w14:textId="77FBFEFE" w:rsidR="00810F1B" w:rsidRDefault="00810F1B" w:rsidP="009005AB">
      <w:pPr>
        <w:pStyle w:val="ListNumber2"/>
        <w:rPr>
          <w:sz w:val="18"/>
        </w:rPr>
      </w:pPr>
      <w:r>
        <w:rPr>
          <w:sz w:val="18"/>
        </w:rPr>
        <w:t xml:space="preserve">Next, navigate to the </w:t>
      </w:r>
      <w:r w:rsidRPr="006819AA">
        <w:rPr>
          <w:rStyle w:val="IntenseEmphasis"/>
        </w:rPr>
        <w:t>Triggers</w:t>
      </w:r>
      <w:r>
        <w:rPr>
          <w:sz w:val="18"/>
        </w:rPr>
        <w:t xml:space="preserve"> tab of the build definition and enable </w:t>
      </w:r>
      <w:r w:rsidRPr="006819AA">
        <w:rPr>
          <w:rStyle w:val="IntenseEmphasis"/>
        </w:rPr>
        <w:t>Continuous Integration</w:t>
      </w:r>
      <w:r>
        <w:rPr>
          <w:sz w:val="18"/>
        </w:rPr>
        <w:t xml:space="preserve"> (see image)</w:t>
      </w:r>
      <w:r>
        <w:rPr>
          <w:sz w:val="18"/>
        </w:rPr>
        <w:br/>
      </w:r>
      <w:r>
        <w:rPr>
          <w:noProof/>
        </w:rPr>
        <w:drawing>
          <wp:inline distT="0" distB="0" distL="0" distR="0" wp14:anchorId="447ECEBE" wp14:editId="09E4A04E">
            <wp:extent cx="1208638" cy="11333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21281" cy="1145157"/>
                    </a:xfrm>
                    <a:prstGeom prst="rect">
                      <a:avLst/>
                    </a:prstGeom>
                  </pic:spPr>
                </pic:pic>
              </a:graphicData>
            </a:graphic>
          </wp:inline>
        </w:drawing>
      </w:r>
    </w:p>
    <w:p w14:paraId="19723FB3" w14:textId="499AB6B1" w:rsidR="0073500F" w:rsidRDefault="0073500F" w:rsidP="009005AB">
      <w:pPr>
        <w:pStyle w:val="ListNumber2"/>
        <w:rPr>
          <w:sz w:val="18"/>
        </w:rPr>
      </w:pPr>
      <w:r>
        <w:rPr>
          <w:sz w:val="18"/>
        </w:rPr>
        <w:t xml:space="preserve">Then on the </w:t>
      </w:r>
      <w:r w:rsidRPr="006819AA">
        <w:rPr>
          <w:rStyle w:val="IntenseEmphasis"/>
        </w:rPr>
        <w:t>Options</w:t>
      </w:r>
      <w:r>
        <w:rPr>
          <w:sz w:val="18"/>
        </w:rPr>
        <w:t xml:space="preserve"> tab, in the right pane under </w:t>
      </w:r>
      <w:r w:rsidRPr="006819AA">
        <w:rPr>
          <w:rStyle w:val="IntenseEmphasis"/>
        </w:rPr>
        <w:t>Agent</w:t>
      </w:r>
      <w:r>
        <w:rPr>
          <w:rStyle w:val="IntenseEmphasis"/>
        </w:rPr>
        <w:t>s</w:t>
      </w:r>
      <w:r>
        <w:rPr>
          <w:sz w:val="18"/>
        </w:rPr>
        <w:t xml:space="preserve">, select </w:t>
      </w:r>
      <w:r w:rsidRPr="006819AA">
        <w:rPr>
          <w:rStyle w:val="IntenseEmphasis"/>
        </w:rPr>
        <w:t>Hosted</w:t>
      </w:r>
      <w:r>
        <w:rPr>
          <w:sz w:val="18"/>
        </w:rPr>
        <w:t xml:space="preserve"> (see image)</w:t>
      </w:r>
      <w:r>
        <w:rPr>
          <w:sz w:val="18"/>
        </w:rPr>
        <w:br/>
      </w:r>
      <w:r>
        <w:rPr>
          <w:noProof/>
        </w:rPr>
        <w:drawing>
          <wp:inline distT="0" distB="0" distL="0" distR="0" wp14:anchorId="637153FA" wp14:editId="1DF230CB">
            <wp:extent cx="4055952" cy="1456849"/>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6869" cy="1460770"/>
                    </a:xfrm>
                    <a:prstGeom prst="rect">
                      <a:avLst/>
                    </a:prstGeom>
                  </pic:spPr>
                </pic:pic>
              </a:graphicData>
            </a:graphic>
          </wp:inline>
        </w:drawing>
      </w:r>
    </w:p>
    <w:p w14:paraId="1858C4F0" w14:textId="690CDB78" w:rsidR="00810F1B" w:rsidRDefault="00810F1B" w:rsidP="009005AB">
      <w:pPr>
        <w:pStyle w:val="ListNumber2"/>
        <w:rPr>
          <w:sz w:val="18"/>
        </w:rPr>
      </w:pPr>
      <w:r>
        <w:rPr>
          <w:sz w:val="18"/>
        </w:rPr>
        <w:t xml:space="preserve">Finally, click </w:t>
      </w:r>
      <w:r w:rsidRPr="006819AA">
        <w:rPr>
          <w:rStyle w:val="IntenseEmphasis"/>
        </w:rPr>
        <w:t>Save &amp; Queue</w:t>
      </w:r>
      <w:r>
        <w:rPr>
          <w:sz w:val="18"/>
        </w:rPr>
        <w:t xml:space="preserve">, and then in the drop-down </w:t>
      </w:r>
      <w:r w:rsidR="0073500F">
        <w:rPr>
          <w:sz w:val="18"/>
        </w:rPr>
        <w:t xml:space="preserve">click again on </w:t>
      </w:r>
      <w:r w:rsidR="0073500F" w:rsidRPr="006819AA">
        <w:rPr>
          <w:rStyle w:val="IntenseEmphasis"/>
        </w:rPr>
        <w:t>Save &amp; Queue</w:t>
      </w:r>
      <w:r w:rsidR="0073500F">
        <w:rPr>
          <w:sz w:val="18"/>
        </w:rPr>
        <w:t xml:space="preserve"> (see image)</w:t>
      </w:r>
      <w:r w:rsidR="0073500F">
        <w:rPr>
          <w:sz w:val="18"/>
        </w:rPr>
        <w:br/>
      </w:r>
      <w:r w:rsidR="0073500F">
        <w:rPr>
          <w:noProof/>
        </w:rPr>
        <w:drawing>
          <wp:inline distT="0" distB="0" distL="0" distR="0" wp14:anchorId="4F634B7B" wp14:editId="08673995">
            <wp:extent cx="1425921" cy="630058"/>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0553" cy="632105"/>
                    </a:xfrm>
                    <a:prstGeom prst="rect">
                      <a:avLst/>
                    </a:prstGeom>
                  </pic:spPr>
                </pic:pic>
              </a:graphicData>
            </a:graphic>
          </wp:inline>
        </w:drawing>
      </w:r>
    </w:p>
    <w:p w14:paraId="2D4C7538" w14:textId="1F21D556" w:rsidR="0073500F" w:rsidRDefault="0073500F" w:rsidP="009005AB">
      <w:pPr>
        <w:pStyle w:val="ListNumber2"/>
        <w:rPr>
          <w:sz w:val="18"/>
        </w:rPr>
      </w:pPr>
      <w:r>
        <w:rPr>
          <w:sz w:val="18"/>
        </w:rPr>
        <w:t xml:space="preserve">On the last prompt, leave the default values and click </w:t>
      </w:r>
      <w:r>
        <w:rPr>
          <w:noProof/>
        </w:rPr>
        <w:drawing>
          <wp:inline distT="0" distB="0" distL="0" distR="0" wp14:anchorId="222D5D90" wp14:editId="7BB22BDF">
            <wp:extent cx="511521" cy="209259"/>
            <wp:effectExtent l="0" t="0" r="317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400" cy="214528"/>
                    </a:xfrm>
                    <a:prstGeom prst="rect">
                      <a:avLst/>
                    </a:prstGeom>
                  </pic:spPr>
                </pic:pic>
              </a:graphicData>
            </a:graphic>
          </wp:inline>
        </w:drawing>
      </w:r>
    </w:p>
    <w:p w14:paraId="48996A3B" w14:textId="66388AB0" w:rsidR="00924DD7" w:rsidRPr="007C4F62" w:rsidRDefault="0073500F" w:rsidP="006819AA">
      <w:pPr>
        <w:pStyle w:val="ListNumber2"/>
        <w:numPr>
          <w:ilvl w:val="0"/>
          <w:numId w:val="0"/>
        </w:numPr>
        <w:ind w:left="360" w:hanging="360"/>
        <w:rPr>
          <w:sz w:val="18"/>
        </w:rPr>
      </w:pPr>
      <w:r>
        <w:rPr>
          <w:sz w:val="18"/>
        </w:rPr>
        <w:br/>
        <w:t>Before moving on, wait for the Build to complete and observe the output in VSTS.  Refresh the tab for MyGet and verify the module was successfully published.</w:t>
      </w:r>
      <w:r w:rsidR="00C70D74">
        <w:rPr>
          <w:sz w:val="18"/>
        </w:rPr>
        <w:br/>
      </w:r>
    </w:p>
    <w:p w14:paraId="77B4D944" w14:textId="6A3FE26B" w:rsidR="00870B94" w:rsidRDefault="00870B94" w:rsidP="00870B94">
      <w:pPr>
        <w:pStyle w:val="Caution"/>
        <w:numPr>
          <w:ilvl w:val="0"/>
          <w:numId w:val="8"/>
        </w:numPr>
      </w:pPr>
      <w:r>
        <w:t xml:space="preserve">IMPORTANT: Do not close the browser. You will need it in </w:t>
      </w:r>
      <w:r w:rsidR="00381653">
        <w:t>Exercise 2</w:t>
      </w:r>
      <w:r w:rsidR="00C70D74">
        <w:t>.</w:t>
      </w:r>
    </w:p>
    <w:p w14:paraId="74C0CBBC" w14:textId="44EBC92D" w:rsidR="00381653" w:rsidRPr="00717CA5" w:rsidRDefault="00381653" w:rsidP="00381653">
      <w:pPr>
        <w:pStyle w:val="Heading2"/>
      </w:pPr>
      <w:r w:rsidRPr="00717CA5">
        <w:t xml:space="preserve">Task </w:t>
      </w:r>
      <w:r>
        <w:t xml:space="preserve">3 </w:t>
      </w:r>
      <w:r w:rsidRPr="00717CA5">
        <w:t xml:space="preserve">– </w:t>
      </w:r>
      <w:r>
        <w:t>Use PowerShellGet with your own Module Feed</w:t>
      </w:r>
    </w:p>
    <w:p w14:paraId="2354E43C" w14:textId="44CA2119" w:rsidR="00381653" w:rsidRPr="00ED5EEA" w:rsidRDefault="00381653" w:rsidP="00381653">
      <w:pPr>
        <w:pStyle w:val="BodyText"/>
      </w:pPr>
      <w:r>
        <w:t>In this task, you will configure PowerShellGet to use your own feed of PowerShell modules</w:t>
      </w:r>
    </w:p>
    <w:p w14:paraId="0AC48BDF" w14:textId="77777777" w:rsidR="00381653" w:rsidRPr="00ED5EEA" w:rsidRDefault="00381653" w:rsidP="00381653">
      <w:pPr>
        <w:pStyle w:val="TaskSetup"/>
      </w:pPr>
      <w:r w:rsidRPr="00ED5EEA">
        <w:t xml:space="preserve">Task </w:t>
      </w:r>
      <w:r w:rsidRPr="00B47AF7">
        <w:t>instructions</w:t>
      </w:r>
    </w:p>
    <w:p w14:paraId="1ADDB8DD" w14:textId="0B53E61B" w:rsidR="00381653" w:rsidRDefault="00381653" w:rsidP="006819AA">
      <w:pPr>
        <w:pStyle w:val="ListNumber2"/>
        <w:numPr>
          <w:ilvl w:val="0"/>
          <w:numId w:val="59"/>
        </w:numPr>
      </w:pPr>
      <w:r>
        <w:rPr>
          <w:sz w:val="18"/>
        </w:rPr>
        <w:t xml:space="preserve">Open a </w:t>
      </w:r>
      <w:r w:rsidRPr="006819AA">
        <w:rPr>
          <w:rStyle w:val="IntenseEmphasis"/>
        </w:rPr>
        <w:t>PowerShell console</w:t>
      </w:r>
      <w:r>
        <w:rPr>
          <w:sz w:val="18"/>
        </w:rPr>
        <w:t xml:space="preserve"> as administrator (</w:t>
      </w:r>
      <w:r w:rsidRPr="006819AA">
        <w:rPr>
          <w:i/>
          <w:sz w:val="18"/>
        </w:rPr>
        <w:t>Windows PowerShell or PowerShell Core 6 beta</w:t>
      </w:r>
      <w:r>
        <w:rPr>
          <w:sz w:val="18"/>
        </w:rPr>
        <w:t>)</w:t>
      </w:r>
    </w:p>
    <w:p w14:paraId="2CAF4019" w14:textId="6CFBC0F5" w:rsidR="00381653" w:rsidRDefault="00381653" w:rsidP="006819AA">
      <w:pPr>
        <w:pStyle w:val="ListNumber2"/>
        <w:numPr>
          <w:ilvl w:val="0"/>
          <w:numId w:val="59"/>
        </w:numPr>
      </w:pPr>
      <w:r>
        <w:rPr>
          <w:sz w:val="18"/>
        </w:rPr>
        <w:t>In the browser, on tab with the MyGet page</w:t>
      </w:r>
    </w:p>
    <w:p w14:paraId="11267616" w14:textId="4F68E712" w:rsidR="00381653" w:rsidRDefault="00381653" w:rsidP="006819AA">
      <w:pPr>
        <w:pStyle w:val="ListNumber2"/>
        <w:numPr>
          <w:ilvl w:val="0"/>
          <w:numId w:val="59"/>
        </w:numPr>
      </w:pPr>
      <w:r>
        <w:rPr>
          <w:sz w:val="18"/>
        </w:rPr>
        <w:t xml:space="preserve">Click on the </w:t>
      </w:r>
      <w:r w:rsidRPr="006819AA">
        <w:rPr>
          <w:rStyle w:val="IntenseEmphasis"/>
        </w:rPr>
        <w:t>Packages</w:t>
      </w:r>
      <w:r>
        <w:rPr>
          <w:sz w:val="18"/>
        </w:rPr>
        <w:t xml:space="preserve"> link in the left navigation</w:t>
      </w:r>
    </w:p>
    <w:p w14:paraId="3BFB1C36" w14:textId="706004FC" w:rsidR="00381653" w:rsidRDefault="00381653" w:rsidP="006819AA">
      <w:pPr>
        <w:pStyle w:val="ListNumber2"/>
        <w:numPr>
          <w:ilvl w:val="0"/>
          <w:numId w:val="59"/>
        </w:numPr>
      </w:pPr>
      <w:r>
        <w:rPr>
          <w:sz w:val="18"/>
        </w:rPr>
        <w:t xml:space="preserve">Click on the </w:t>
      </w:r>
      <w:r w:rsidRPr="006819AA">
        <w:rPr>
          <w:rStyle w:val="IntenseEmphasis"/>
        </w:rPr>
        <w:t>ExampleModule</w:t>
      </w:r>
      <w:r>
        <w:rPr>
          <w:sz w:val="18"/>
        </w:rPr>
        <w:t xml:space="preserve"> package</w:t>
      </w:r>
    </w:p>
    <w:p w14:paraId="2EAC39D9" w14:textId="7373858C" w:rsidR="00381653" w:rsidRDefault="00381653" w:rsidP="006819AA">
      <w:pPr>
        <w:pStyle w:val="ListNumber2"/>
        <w:numPr>
          <w:ilvl w:val="0"/>
          <w:numId w:val="59"/>
        </w:numPr>
      </w:pPr>
      <w:r>
        <w:rPr>
          <w:sz w:val="18"/>
        </w:rPr>
        <w:t xml:space="preserve">Click on </w:t>
      </w:r>
      <w:r w:rsidRPr="006819AA">
        <w:rPr>
          <w:rStyle w:val="IntenseEmphasis"/>
        </w:rPr>
        <w:t>PowerShellGet</w:t>
      </w:r>
    </w:p>
    <w:p w14:paraId="31D73AE8" w14:textId="265F8ABB" w:rsidR="00381653" w:rsidRDefault="00381653" w:rsidP="006819AA">
      <w:pPr>
        <w:pStyle w:val="ListNumber2"/>
        <w:numPr>
          <w:ilvl w:val="0"/>
          <w:numId w:val="59"/>
        </w:numPr>
      </w:pPr>
      <w:r>
        <w:rPr>
          <w:sz w:val="18"/>
        </w:rPr>
        <w:t xml:space="preserve">Select the text in the box and use </w:t>
      </w:r>
      <w:r w:rsidRPr="006819AA">
        <w:rPr>
          <w:rStyle w:val="IntenseEmphasis"/>
        </w:rPr>
        <w:t>Ctrl-C</w:t>
      </w:r>
      <w:r>
        <w:rPr>
          <w:sz w:val="18"/>
        </w:rPr>
        <w:t xml:space="preserve"> to copy</w:t>
      </w:r>
    </w:p>
    <w:p w14:paraId="3A59E85F" w14:textId="267B06AB" w:rsidR="00381653" w:rsidRDefault="00381653" w:rsidP="006819AA">
      <w:pPr>
        <w:pStyle w:val="ListNumber2"/>
        <w:numPr>
          <w:ilvl w:val="0"/>
          <w:numId w:val="59"/>
        </w:numPr>
      </w:pPr>
      <w:r>
        <w:rPr>
          <w:sz w:val="18"/>
        </w:rPr>
        <w:t xml:space="preserve">In the PowerShell console window, </w:t>
      </w:r>
      <w:r w:rsidRPr="006819AA">
        <w:rPr>
          <w:rStyle w:val="IntenseEmphasis"/>
        </w:rPr>
        <w:t>right-click to Paste</w:t>
      </w:r>
      <w:r>
        <w:rPr>
          <w:sz w:val="18"/>
        </w:rPr>
        <w:t xml:space="preserve"> the text, and press </w:t>
      </w:r>
      <w:r w:rsidRPr="006819AA">
        <w:rPr>
          <w:rStyle w:val="IntenseEmphasis"/>
        </w:rPr>
        <w:t>Enter</w:t>
      </w:r>
      <w:r>
        <w:rPr>
          <w:sz w:val="18"/>
        </w:rPr>
        <w:t xml:space="preserve"> to execute the last command</w:t>
      </w:r>
    </w:p>
    <w:p w14:paraId="47B6F113" w14:textId="22788B86" w:rsidR="00381653" w:rsidRDefault="00381653" w:rsidP="006819AA">
      <w:pPr>
        <w:pStyle w:val="ListNumber2"/>
        <w:numPr>
          <w:ilvl w:val="0"/>
          <w:numId w:val="59"/>
        </w:numPr>
      </w:pPr>
      <w:r>
        <w:rPr>
          <w:sz w:val="18"/>
        </w:rPr>
        <w:t xml:space="preserve">Type </w:t>
      </w:r>
      <w:r w:rsidRPr="006819AA">
        <w:rPr>
          <w:rStyle w:val="IntenseEmphasis"/>
        </w:rPr>
        <w:t>Get-Example1</w:t>
      </w:r>
      <w:r>
        <w:rPr>
          <w:sz w:val="18"/>
        </w:rPr>
        <w:t xml:space="preserve"> and press </w:t>
      </w:r>
      <w:r w:rsidRPr="006819AA">
        <w:rPr>
          <w:rStyle w:val="IntenseEmphasis"/>
        </w:rPr>
        <w:t>Enter</w:t>
      </w:r>
      <w:r>
        <w:rPr>
          <w:sz w:val="18"/>
        </w:rPr>
        <w:t xml:space="preserve"> to verify the module was installed and commands are now available</w:t>
      </w:r>
      <w:r w:rsidR="00C70D74">
        <w:rPr>
          <w:sz w:val="18"/>
        </w:rPr>
        <w:br/>
      </w:r>
    </w:p>
    <w:p w14:paraId="6FB5BF37" w14:textId="6D5FAE1E" w:rsidR="00C70D74" w:rsidRDefault="00C70D74" w:rsidP="006819AA">
      <w:pPr>
        <w:pStyle w:val="Caution"/>
        <w:numPr>
          <w:ilvl w:val="0"/>
          <w:numId w:val="8"/>
        </w:numPr>
      </w:pPr>
      <w:r>
        <w:t>OPTION: Do not close the PowerShell console. You can use it again in Exercise 2.</w:t>
      </w:r>
    </w:p>
    <w:p w14:paraId="4CCD3088" w14:textId="77777777" w:rsidR="00C70D74" w:rsidRPr="006819AA" w:rsidRDefault="00C70D74" w:rsidP="006819AA">
      <w:pPr>
        <w:pStyle w:val="ListNumber2"/>
        <w:numPr>
          <w:ilvl w:val="0"/>
          <w:numId w:val="0"/>
        </w:numPr>
        <w:ind w:left="720"/>
      </w:pPr>
    </w:p>
    <w:p w14:paraId="7704CFE2" w14:textId="5E2CCB87" w:rsidR="00231E3C" w:rsidRPr="007C4F62" w:rsidRDefault="00231E3C" w:rsidP="00231E3C">
      <w:pPr>
        <w:pStyle w:val="ListNumber2"/>
        <w:numPr>
          <w:ilvl w:val="0"/>
          <w:numId w:val="0"/>
        </w:numPr>
        <w:ind w:left="720" w:hanging="360"/>
        <w:rPr>
          <w:sz w:val="18"/>
        </w:rPr>
      </w:pPr>
    </w:p>
    <w:p w14:paraId="7788D2D4" w14:textId="77777777" w:rsidR="00231E3C" w:rsidRPr="009005AB" w:rsidRDefault="00231E3C" w:rsidP="00231E3C">
      <w:pPr>
        <w:pStyle w:val="ListNumber2"/>
        <w:numPr>
          <w:ilvl w:val="0"/>
          <w:numId w:val="0"/>
        </w:numPr>
        <w:ind w:left="720" w:hanging="360"/>
        <w:rPr>
          <w:color w:val="FF0000" w:themeColor="accent4"/>
          <w:sz w:val="18"/>
        </w:rPr>
      </w:pPr>
    </w:p>
    <w:p w14:paraId="51658C7B" w14:textId="2FDE08ED" w:rsidR="00A4222D" w:rsidRPr="007B70E8" w:rsidRDefault="00A4222D" w:rsidP="00A4222D">
      <w:pPr>
        <w:pStyle w:val="Heading1"/>
      </w:pPr>
      <w:r w:rsidRPr="007B70E8">
        <w:t xml:space="preserve">Exercise </w:t>
      </w:r>
      <w:r>
        <w:t>2</w:t>
      </w:r>
      <w:r w:rsidRPr="007B70E8">
        <w:t xml:space="preserve">: </w:t>
      </w:r>
      <w:r w:rsidR="0073500F">
        <w:t>Edit files locally and publish using Git</w:t>
      </w:r>
    </w:p>
    <w:p w14:paraId="3FCB33BC" w14:textId="74092EB5" w:rsidR="00A4222D" w:rsidRDefault="00E448F1" w:rsidP="00A4222D">
      <w:pPr>
        <w:pStyle w:val="BodyText"/>
      </w:pPr>
      <w:r>
        <w:t xml:space="preserve">In this exercise, you will </w:t>
      </w:r>
      <w:r w:rsidR="00600C1A">
        <w:t>bring the project files to your local machine</w:t>
      </w:r>
      <w:r w:rsidR="00AE6120">
        <w:t>, make changes, and release an update to your feed</w:t>
      </w:r>
      <w:r w:rsidR="00A4222D">
        <w:t>.</w:t>
      </w:r>
    </w:p>
    <w:p w14:paraId="718C8018" w14:textId="1F51C1F4" w:rsidR="00A4222D" w:rsidRPr="00717CA5" w:rsidRDefault="00A4222D" w:rsidP="00A4222D">
      <w:pPr>
        <w:pStyle w:val="Heading2"/>
      </w:pPr>
      <w:r w:rsidRPr="00717CA5">
        <w:t xml:space="preserve">Task </w:t>
      </w:r>
      <w:r w:rsidR="00256221">
        <w:t xml:space="preserve">1 </w:t>
      </w:r>
      <w:r w:rsidRPr="00717CA5">
        <w:t xml:space="preserve">– </w:t>
      </w:r>
      <w:r w:rsidR="00AE6120">
        <w:t>Clone the project to your workstation</w:t>
      </w:r>
    </w:p>
    <w:p w14:paraId="361B1FE4" w14:textId="46452B3F" w:rsidR="00A4222D" w:rsidRPr="00ED5EEA" w:rsidRDefault="00E448F1" w:rsidP="00A4222D">
      <w:pPr>
        <w:pStyle w:val="BodyText"/>
      </w:pPr>
      <w:r>
        <w:t xml:space="preserve">In this Task, you will use </w:t>
      </w:r>
      <w:r w:rsidR="00F30620">
        <w:t xml:space="preserve">Git to clone the module to your </w:t>
      </w:r>
      <w:r w:rsidR="00235125">
        <w:t>workstation</w:t>
      </w:r>
      <w:r w:rsidR="00F30620">
        <w:t>.</w:t>
      </w:r>
    </w:p>
    <w:p w14:paraId="49A33B61" w14:textId="02ADEFDF" w:rsidR="00A4222D" w:rsidRPr="00ED5EEA" w:rsidRDefault="00A4222D" w:rsidP="00A4222D">
      <w:pPr>
        <w:pStyle w:val="TaskSetup"/>
      </w:pPr>
      <w:r w:rsidRPr="00ED5EEA">
        <w:t xml:space="preserve">Task </w:t>
      </w:r>
      <w:r w:rsidRPr="00B47AF7">
        <w:t>instructions</w:t>
      </w:r>
    </w:p>
    <w:p w14:paraId="29481A07" w14:textId="078594F9" w:rsidR="00235125" w:rsidRDefault="00235125" w:rsidP="00752B62">
      <w:pPr>
        <w:pStyle w:val="ListNumber2"/>
        <w:numPr>
          <w:ilvl w:val="0"/>
          <w:numId w:val="15"/>
        </w:numPr>
      </w:pPr>
      <w:r>
        <w:t xml:space="preserve">In the browser tab for VSTS, click on </w:t>
      </w:r>
      <w:r w:rsidRPr="006819AA">
        <w:rPr>
          <w:rStyle w:val="IntenseEmphasis"/>
        </w:rPr>
        <w:t>Code</w:t>
      </w:r>
      <w:r>
        <w:t xml:space="preserve"> inside the blue ribbon at the top of the page</w:t>
      </w:r>
    </w:p>
    <w:p w14:paraId="2AB0BC52" w14:textId="09E7B223" w:rsidR="00235125" w:rsidRDefault="00235125" w:rsidP="00752B62">
      <w:pPr>
        <w:pStyle w:val="ListNumber2"/>
        <w:numPr>
          <w:ilvl w:val="0"/>
          <w:numId w:val="15"/>
        </w:numPr>
      </w:pPr>
      <w:r>
        <w:t xml:space="preserve">Click on </w:t>
      </w:r>
      <w:r>
        <w:rPr>
          <w:noProof/>
        </w:rPr>
        <w:drawing>
          <wp:inline distT="0" distB="0" distL="0" distR="0" wp14:anchorId="3E51E76B" wp14:editId="380DF515">
            <wp:extent cx="411933" cy="186216"/>
            <wp:effectExtent l="0" t="0" r="762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171" cy="187228"/>
                    </a:xfrm>
                    <a:prstGeom prst="rect">
                      <a:avLst/>
                    </a:prstGeom>
                  </pic:spPr>
                </pic:pic>
              </a:graphicData>
            </a:graphic>
          </wp:inline>
        </w:drawing>
      </w:r>
      <w:r>
        <w:t xml:space="preserve"> at the top-right corner</w:t>
      </w:r>
    </w:p>
    <w:p w14:paraId="18A9B093" w14:textId="3967ED79" w:rsidR="005E7E2B" w:rsidRDefault="005E7E2B" w:rsidP="00752B62">
      <w:pPr>
        <w:pStyle w:val="ListNumber2"/>
        <w:numPr>
          <w:ilvl w:val="0"/>
          <w:numId w:val="15"/>
        </w:numPr>
      </w:pPr>
      <w:r>
        <w:t xml:space="preserve">Click the </w:t>
      </w:r>
      <w:r w:rsidRPr="006819AA">
        <w:rPr>
          <w:rStyle w:val="IntenseEmphasis"/>
        </w:rPr>
        <w:t>Copy icon</w:t>
      </w:r>
      <w:r>
        <w:t xml:space="preserve"> to copy the full HTTPS path to your clipboard (see image)</w:t>
      </w:r>
      <w:r>
        <w:br/>
      </w:r>
      <w:r>
        <w:rPr>
          <w:noProof/>
        </w:rPr>
        <w:drawing>
          <wp:inline distT="0" distB="0" distL="0" distR="0" wp14:anchorId="630DFAF2" wp14:editId="30CA2642">
            <wp:extent cx="1059255" cy="266327"/>
            <wp:effectExtent l="0" t="0" r="762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69017" cy="268781"/>
                    </a:xfrm>
                    <a:prstGeom prst="rect">
                      <a:avLst/>
                    </a:prstGeom>
                  </pic:spPr>
                </pic:pic>
              </a:graphicData>
            </a:graphic>
          </wp:inline>
        </w:drawing>
      </w:r>
    </w:p>
    <w:p w14:paraId="1629D201" w14:textId="6C802B96" w:rsidR="00A4222D" w:rsidRDefault="00231E3C" w:rsidP="00752B62">
      <w:pPr>
        <w:pStyle w:val="ListNumber2"/>
        <w:numPr>
          <w:ilvl w:val="0"/>
          <w:numId w:val="15"/>
        </w:numPr>
      </w:pPr>
      <w:r w:rsidRPr="006819AA">
        <w:rPr>
          <w:rStyle w:val="IntenseEmphasis"/>
        </w:rPr>
        <w:t xml:space="preserve">Open </w:t>
      </w:r>
      <w:r w:rsidR="00235125" w:rsidRPr="006819AA">
        <w:rPr>
          <w:rStyle w:val="IntenseEmphasis"/>
        </w:rPr>
        <w:t>PowerShell</w:t>
      </w:r>
      <w:r w:rsidR="00235125">
        <w:t xml:space="preserve"> (</w:t>
      </w:r>
      <w:r w:rsidR="00235125" w:rsidRPr="006819AA">
        <w:rPr>
          <w:i/>
        </w:rPr>
        <w:t>Windows PowerShell or PowerShell Core 6 Beta</w:t>
      </w:r>
      <w:r w:rsidR="00235125">
        <w:t>)</w:t>
      </w:r>
    </w:p>
    <w:p w14:paraId="393167D1" w14:textId="78F11DB5" w:rsidR="00235125" w:rsidRDefault="00235125" w:rsidP="00752B62">
      <w:pPr>
        <w:pStyle w:val="ListNumber2"/>
        <w:numPr>
          <w:ilvl w:val="0"/>
          <w:numId w:val="15"/>
        </w:numPr>
      </w:pPr>
      <w:r>
        <w:t xml:space="preserve">Create a working folder such as </w:t>
      </w:r>
      <w:r w:rsidRPr="006819AA">
        <w:rPr>
          <w:rStyle w:val="IntenseEmphasis"/>
        </w:rPr>
        <w:t>C:\Git</w:t>
      </w:r>
    </w:p>
    <w:p w14:paraId="550DA9A1" w14:textId="6AA6FC87" w:rsidR="00235125" w:rsidRDefault="00235125" w:rsidP="00752B62">
      <w:pPr>
        <w:pStyle w:val="ListNumber2"/>
        <w:numPr>
          <w:ilvl w:val="0"/>
          <w:numId w:val="15"/>
        </w:numPr>
      </w:pPr>
      <w:r>
        <w:t xml:space="preserve">Using the </w:t>
      </w:r>
      <w:r w:rsidRPr="006819AA">
        <w:rPr>
          <w:rStyle w:val="IntenseEmphasis"/>
        </w:rPr>
        <w:t>Git</w:t>
      </w:r>
      <w:r>
        <w:t xml:space="preserve"> command, </w:t>
      </w:r>
      <w:r w:rsidRPr="006819AA">
        <w:rPr>
          <w:rStyle w:val="IntenseEmphasis"/>
        </w:rPr>
        <w:t>clone</w:t>
      </w:r>
      <w:r>
        <w:t xml:space="preserve"> the project from VSTS to your workstation</w:t>
      </w:r>
      <w:r>
        <w:br/>
      </w:r>
      <w:r w:rsidR="005E7E2B">
        <w:rPr>
          <w:i/>
        </w:rPr>
        <w:t>example, this command will create a new folder and download the project</w:t>
      </w:r>
      <w:r w:rsidR="00F60A81">
        <w:rPr>
          <w:i/>
        </w:rPr>
        <w:t>:</w:t>
      </w:r>
      <w:r w:rsidR="00F60A81">
        <w:br/>
      </w:r>
      <w:r w:rsidR="00F60A81">
        <w:rPr>
          <w:noProof/>
        </w:rPr>
        <mc:AlternateContent>
          <mc:Choice Requires="wps">
            <w:drawing>
              <wp:inline distT="0" distB="0" distL="0" distR="0" wp14:anchorId="7F719C78" wp14:editId="45041CAF">
                <wp:extent cx="4205335" cy="199176"/>
                <wp:effectExtent l="0" t="0" r="2413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35" cy="199176"/>
                        </a:xfrm>
                        <a:prstGeom prst="rect">
                          <a:avLst/>
                        </a:prstGeom>
                        <a:solidFill>
                          <a:schemeClr val="tx2">
                            <a:lumMod val="75000"/>
                          </a:schemeClr>
                        </a:solidFill>
                        <a:ln w="9525">
                          <a:solidFill>
                            <a:srgbClr val="000000"/>
                          </a:solidFill>
                          <a:miter lim="800000"/>
                          <a:headEnd/>
                          <a:tailEnd/>
                        </a:ln>
                      </wps:spPr>
                      <wps:txbx>
                        <w:txbxContent>
                          <w:p w14:paraId="05654299" w14:textId="07F890F5" w:rsidR="00C70D74" w:rsidRPr="006819AA" w:rsidRDefault="00C70D74" w:rsidP="00F60A81">
                            <w:pPr>
                              <w:rPr>
                                <w:rFonts w:ascii="Lucida Console" w:hAnsi="Lucida Console"/>
                                <w:color w:val="FFFFFF" w:themeColor="background1"/>
                                <w:sz w:val="14"/>
                              </w:rPr>
                            </w:pPr>
                            <w:r w:rsidRPr="006819AA">
                              <w:rPr>
                                <w:rFonts w:ascii="Lucida Console" w:hAnsi="Lucida Console"/>
                                <w:color w:val="FFFFFF" w:themeColor="background1"/>
                                <w:sz w:val="14"/>
                              </w:rPr>
                              <w:t>git clone https://youruniquename.visualstudio.com/_git/MyFirstProject</w:t>
                            </w:r>
                          </w:p>
                        </w:txbxContent>
                      </wps:txbx>
                      <wps:bodyPr rot="0" vert="horz" wrap="square" lIns="91440" tIns="45720" rIns="91440" bIns="45720" anchor="t" anchorCtr="0">
                        <a:noAutofit/>
                      </wps:bodyPr>
                    </wps:wsp>
                  </a:graphicData>
                </a:graphic>
              </wp:inline>
            </w:drawing>
          </mc:Choice>
          <mc:Fallback>
            <w:pict>
              <v:shapetype w14:anchorId="7F719C78" id="_x0000_t202" coordsize="21600,21600" o:spt="202" path="m,l,21600r21600,l21600,xe">
                <v:stroke joinstyle="miter"/>
                <v:path gradientshapeok="t" o:connecttype="rect"/>
              </v:shapetype>
              <v:shape id="Text Box 2" o:spid="_x0000_s1026" type="#_x0000_t202" style="width:331.1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" fillcolor="#00006d [2415]">
                <v:textbox>
                  <w:txbxContent>
                    <w:p w14:paraId="05654299" w14:textId="07F890F5" w:rsidR="00C70D74" w:rsidRPr="006819AA" w:rsidRDefault="00C70D74" w:rsidP="00F60A81">
                      <w:pPr>
                        <w:rPr>
                          <w:rFonts w:ascii="Lucida Console" w:hAnsi="Lucida Console"/>
                          <w:color w:val="FFFFFF" w:themeColor="background1"/>
                          <w:sz w:val="14"/>
                        </w:rPr>
                      </w:pPr>
                      <w:r w:rsidRPr="006819AA">
                        <w:rPr>
                          <w:rFonts w:ascii="Lucida Console" w:hAnsi="Lucida Console"/>
                          <w:color w:val="FFFFFF" w:themeColor="background1"/>
                          <w:sz w:val="14"/>
                        </w:rPr>
                        <w:t>git clone https://youruniquename.visualstudio.com/_git/MyFirstProject</w:t>
                      </w:r>
                    </w:p>
                  </w:txbxContent>
                </v:textbox>
                <w10:anchorlock/>
              </v:shape>
            </w:pict>
          </mc:Fallback>
        </mc:AlternateContent>
      </w:r>
    </w:p>
    <w:p w14:paraId="4F68D8B0" w14:textId="65B4FC02" w:rsidR="00A4222D" w:rsidRDefault="00F60A81" w:rsidP="006819AA">
      <w:pPr>
        <w:pStyle w:val="ListNumber2"/>
        <w:numPr>
          <w:ilvl w:val="0"/>
          <w:numId w:val="15"/>
        </w:numPr>
      </w:pPr>
      <w:r>
        <w:t xml:space="preserve">Open the project in </w:t>
      </w:r>
      <w:r w:rsidRPr="006819AA">
        <w:rPr>
          <w:rStyle w:val="IntenseEmphasis"/>
        </w:rPr>
        <w:t>V</w:t>
      </w:r>
      <w:r>
        <w:rPr>
          <w:rStyle w:val="IntenseEmphasis"/>
        </w:rPr>
        <w:t xml:space="preserve">isual </w:t>
      </w:r>
      <w:r w:rsidRPr="006819AA">
        <w:rPr>
          <w:rStyle w:val="IntenseEmphasis"/>
        </w:rPr>
        <w:t>S</w:t>
      </w:r>
      <w:r>
        <w:rPr>
          <w:rStyle w:val="IntenseEmphasis"/>
        </w:rPr>
        <w:t xml:space="preserve">tudio </w:t>
      </w:r>
      <w:r w:rsidRPr="006819AA">
        <w:rPr>
          <w:rStyle w:val="IntenseEmphasis"/>
        </w:rPr>
        <w:t>Code</w:t>
      </w:r>
      <w:r>
        <w:br/>
      </w:r>
      <w:r>
        <w:rPr>
          <w:i/>
        </w:rPr>
        <w:t>example, this command will open the folder in VSCode</w:t>
      </w:r>
      <w:r>
        <w:rPr>
          <w:noProof/>
        </w:rPr>
        <mc:AlternateContent>
          <mc:Choice Requires="wps">
            <w:drawing>
              <wp:inline distT="0" distB="0" distL="0" distR="0" wp14:anchorId="26498F54" wp14:editId="6F0C3E7D">
                <wp:extent cx="4205335" cy="199176"/>
                <wp:effectExtent l="0" t="0" r="24130" b="10795"/>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35" cy="199176"/>
                        </a:xfrm>
                        <a:prstGeom prst="rect">
                          <a:avLst/>
                        </a:prstGeom>
                        <a:solidFill>
                          <a:schemeClr val="tx2">
                            <a:lumMod val="75000"/>
                          </a:schemeClr>
                        </a:solidFill>
                        <a:ln w="9525">
                          <a:solidFill>
                            <a:srgbClr val="000000"/>
                          </a:solidFill>
                          <a:miter lim="800000"/>
                          <a:headEnd/>
                          <a:tailEnd/>
                        </a:ln>
                      </wps:spPr>
                      <wps:txbx>
                        <w:txbxContent>
                          <w:p w14:paraId="4FEAB8BF" w14:textId="7B1DF881" w:rsidR="00C70D74" w:rsidRPr="00E502D1" w:rsidRDefault="00C70D74" w:rsidP="00F60A81">
                            <w:pPr>
                              <w:rPr>
                                <w:rFonts w:ascii="Lucida Console" w:hAnsi="Lucida Console"/>
                                <w:color w:val="FFFFFF" w:themeColor="background1"/>
                                <w:sz w:val="14"/>
                              </w:rPr>
                            </w:pPr>
                            <w:r>
                              <w:rPr>
                                <w:rFonts w:ascii="Lucida Console" w:hAnsi="Lucida Console"/>
                                <w:color w:val="FFFFFF" w:themeColor="background1"/>
                                <w:sz w:val="14"/>
                              </w:rPr>
                              <w:t>code-insiders .\</w:t>
                            </w:r>
                            <w:r w:rsidRPr="00E502D1">
                              <w:rPr>
                                <w:rFonts w:ascii="Lucida Console" w:hAnsi="Lucida Console"/>
                                <w:color w:val="FFFFFF" w:themeColor="background1"/>
                                <w:sz w:val="14"/>
                              </w:rPr>
                              <w:t>MyFirstProject</w:t>
                            </w:r>
                          </w:p>
                        </w:txbxContent>
                      </wps:txbx>
                      <wps:bodyPr rot="0" vert="horz" wrap="square" lIns="91440" tIns="45720" rIns="91440" bIns="45720" anchor="t" anchorCtr="0">
                        <a:noAutofit/>
                      </wps:bodyPr>
                    </wps:wsp>
                  </a:graphicData>
                </a:graphic>
              </wp:inline>
            </w:drawing>
          </mc:Choice>
          <mc:Fallback>
            <w:pict>
              <v:shape w14:anchorId="26498F54" id="_x0000_s1027" type="#_x0000_t202" style="width:331.1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" fillcolor="#00006d [2415]">
                <v:textbox>
                  <w:txbxContent>
                    <w:p w14:paraId="4FEAB8BF" w14:textId="7B1DF881" w:rsidR="00C70D74" w:rsidRPr="00E502D1" w:rsidRDefault="00C70D74" w:rsidP="00F60A81">
                      <w:pPr>
                        <w:rPr>
                          <w:rFonts w:ascii="Lucida Console" w:hAnsi="Lucida Console"/>
                          <w:color w:val="FFFFFF" w:themeColor="background1"/>
                          <w:sz w:val="14"/>
                        </w:rPr>
                      </w:pPr>
                      <w:r>
                        <w:rPr>
                          <w:rFonts w:ascii="Lucida Console" w:hAnsi="Lucida Console"/>
                          <w:color w:val="FFFFFF" w:themeColor="background1"/>
                          <w:sz w:val="14"/>
                        </w:rPr>
                        <w:t>code-insiders .\</w:t>
                      </w:r>
                      <w:r w:rsidRPr="00E502D1">
                        <w:rPr>
                          <w:rFonts w:ascii="Lucida Console" w:hAnsi="Lucida Console"/>
                          <w:color w:val="FFFFFF" w:themeColor="background1"/>
                          <w:sz w:val="14"/>
                        </w:rPr>
                        <w:t>MyFirstProject</w:t>
                      </w:r>
                    </w:p>
                  </w:txbxContent>
                </v:textbox>
                <w10:anchorlock/>
              </v:shape>
            </w:pict>
          </mc:Fallback>
        </mc:AlternateContent>
      </w:r>
    </w:p>
    <w:p w14:paraId="4F9F0B66" w14:textId="2BCE7F54" w:rsidR="00F60A81" w:rsidRDefault="00F60A81">
      <w:pPr>
        <w:pStyle w:val="ListNumber2"/>
      </w:pPr>
      <w:r>
        <w:t xml:space="preserve">Click on the </w:t>
      </w:r>
      <w:r>
        <w:rPr>
          <w:noProof/>
        </w:rPr>
        <w:drawing>
          <wp:inline distT="0" distB="0" distL="0" distR="0" wp14:anchorId="39F988FF" wp14:editId="2B646E75">
            <wp:extent cx="225883" cy="216062"/>
            <wp:effectExtent l="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315" cy="220301"/>
                    </a:xfrm>
                    <a:prstGeom prst="rect">
                      <a:avLst/>
                    </a:prstGeom>
                  </pic:spPr>
                </pic:pic>
              </a:graphicData>
            </a:graphic>
          </wp:inline>
        </w:drawing>
      </w:r>
      <w:r>
        <w:t xml:space="preserve"> icon in VSCode</w:t>
      </w:r>
    </w:p>
    <w:p w14:paraId="5E57F2BE" w14:textId="77777777" w:rsidR="00F60A81" w:rsidRDefault="00F60A81">
      <w:pPr>
        <w:pStyle w:val="ListNumber2"/>
      </w:pPr>
      <w:r>
        <w:t xml:space="preserve">Expand the </w:t>
      </w:r>
      <w:r w:rsidRPr="006819AA">
        <w:rPr>
          <w:rStyle w:val="IntenseEmphasis"/>
        </w:rPr>
        <w:t>ExampleModule</w:t>
      </w:r>
      <w:r>
        <w:t xml:space="preserve"> folder</w:t>
      </w:r>
    </w:p>
    <w:p w14:paraId="086AFACA" w14:textId="77777777" w:rsidR="00AA65A0" w:rsidRDefault="00F60A81">
      <w:pPr>
        <w:pStyle w:val="ListNumber2"/>
      </w:pPr>
      <w:r w:rsidRPr="006819AA">
        <w:rPr>
          <w:rStyle w:val="IntenseEmphasis"/>
        </w:rPr>
        <w:t>Edit line 15</w:t>
      </w:r>
      <w:r>
        <w:t>, to change</w:t>
      </w:r>
    </w:p>
    <w:p w14:paraId="74D8336F" w14:textId="77777777" w:rsidR="00AA65A0" w:rsidRDefault="00F60A81" w:rsidP="006819AA">
      <w:pPr>
        <w:pStyle w:val="List2"/>
      </w:pPr>
      <w:r>
        <w:t>Write-Output ‘Hello, World’</w:t>
      </w:r>
    </w:p>
    <w:p w14:paraId="2A140A37" w14:textId="288403A3" w:rsidR="00AA65A0" w:rsidRDefault="00AA65A0" w:rsidP="006819AA">
      <w:pPr>
        <w:pStyle w:val="ListNumber2"/>
        <w:numPr>
          <w:ilvl w:val="0"/>
          <w:numId w:val="0"/>
        </w:numPr>
        <w:ind w:left="720"/>
      </w:pPr>
      <w:r>
        <w:t>t</w:t>
      </w:r>
      <w:r w:rsidR="00F60A81">
        <w:t>o</w:t>
      </w:r>
    </w:p>
    <w:p w14:paraId="760B6B42" w14:textId="165CBC9B" w:rsidR="00F60A81" w:rsidRDefault="00F60A81" w:rsidP="006819AA">
      <w:pPr>
        <w:pStyle w:val="List2"/>
      </w:pPr>
      <w:r>
        <w:t>Write-Output ‘Hello World!’</w:t>
      </w:r>
    </w:p>
    <w:p w14:paraId="7348E3A4" w14:textId="1B697F36" w:rsidR="00AA65A0" w:rsidRDefault="00AA65A0" w:rsidP="006819AA">
      <w:pPr>
        <w:pStyle w:val="ListNumber2"/>
      </w:pPr>
      <w:r>
        <w:t xml:space="preserve">Type </w:t>
      </w:r>
      <w:r w:rsidRPr="006819AA">
        <w:rPr>
          <w:rStyle w:val="IntenseEmphasis"/>
        </w:rPr>
        <w:t>Ctrl-S</w:t>
      </w:r>
      <w:r>
        <w:t xml:space="preserve"> to save</w:t>
      </w:r>
    </w:p>
    <w:p w14:paraId="4ABFA773" w14:textId="763AC324" w:rsidR="00AA65A0" w:rsidRDefault="00AA65A0" w:rsidP="006819AA">
      <w:pPr>
        <w:pStyle w:val="ListNumber2"/>
      </w:pPr>
      <w:r>
        <w:t xml:space="preserve">Click on the </w:t>
      </w:r>
      <w:r>
        <w:rPr>
          <w:noProof/>
        </w:rPr>
        <w:drawing>
          <wp:inline distT="0" distB="0" distL="0" distR="0" wp14:anchorId="2D34D209" wp14:editId="6C49A8F1">
            <wp:extent cx="181069" cy="203703"/>
            <wp:effectExtent l="0" t="0" r="0" b="63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6498" cy="209810"/>
                    </a:xfrm>
                    <a:prstGeom prst="rect">
                      <a:avLst/>
                    </a:prstGeom>
                  </pic:spPr>
                </pic:pic>
              </a:graphicData>
            </a:graphic>
          </wp:inline>
        </w:drawing>
      </w:r>
      <w:r>
        <w:t xml:space="preserve"> icon</w:t>
      </w:r>
    </w:p>
    <w:p w14:paraId="475D2D12" w14:textId="64593BB7" w:rsidR="00AA65A0" w:rsidRDefault="00AA65A0" w:rsidP="006819AA">
      <w:pPr>
        <w:pStyle w:val="ListNumber2"/>
      </w:pPr>
      <w:r>
        <w:t>Notice the change is recognized by VSCode/Git.  Click on the change to see the changed line. (see image)</w:t>
      </w:r>
      <w:r>
        <w:br/>
      </w:r>
      <w:r>
        <w:rPr>
          <w:noProof/>
        </w:rPr>
        <w:drawing>
          <wp:inline distT="0" distB="0" distL="0" distR="0" wp14:anchorId="201F1816" wp14:editId="3E6E7D4F">
            <wp:extent cx="3865830" cy="1199399"/>
            <wp:effectExtent l="0" t="0" r="1905"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72669" cy="1201521"/>
                    </a:xfrm>
                    <a:prstGeom prst="rect">
                      <a:avLst/>
                    </a:prstGeom>
                  </pic:spPr>
                </pic:pic>
              </a:graphicData>
            </a:graphic>
          </wp:inline>
        </w:drawing>
      </w:r>
    </w:p>
    <w:p w14:paraId="4E54B685" w14:textId="159F3B22" w:rsidR="00AA65A0" w:rsidRPr="006819AA" w:rsidRDefault="00AA65A0" w:rsidP="006819AA">
      <w:pPr>
        <w:pStyle w:val="ListNumber2"/>
        <w:rPr>
          <w:rStyle w:val="IntenseEmphasis"/>
          <w:b w:val="0"/>
          <w:bCs w:val="0"/>
          <w:iCs w:val="0"/>
          <w:color w:val="auto"/>
        </w:rPr>
      </w:pPr>
      <w:r>
        <w:t xml:space="preserve">In the </w:t>
      </w:r>
      <w:r w:rsidRPr="006819AA">
        <w:rPr>
          <w:rStyle w:val="IntenseEmphasis"/>
        </w:rPr>
        <w:t xml:space="preserve">Message </w:t>
      </w:r>
      <w:r>
        <w:t>field, type ‘</w:t>
      </w:r>
      <w:r w:rsidRPr="006819AA">
        <w:rPr>
          <w:rStyle w:val="IntenseEmphasis"/>
        </w:rPr>
        <w:t>more friendly text</w:t>
      </w:r>
      <w:r>
        <w:rPr>
          <w:rStyle w:val="IntenseEmphasis"/>
        </w:rPr>
        <w:t>’</w:t>
      </w:r>
    </w:p>
    <w:p w14:paraId="18AC4DC9" w14:textId="34808AD3" w:rsidR="00AA65A0" w:rsidRDefault="00AA65A0" w:rsidP="006819AA">
      <w:pPr>
        <w:pStyle w:val="ListNumber2"/>
      </w:pPr>
      <w:r w:rsidRPr="006819AA">
        <w:t xml:space="preserve">Click on the </w:t>
      </w:r>
      <w:r w:rsidRPr="006819AA">
        <w:rPr>
          <w:rStyle w:val="IntenseEmphasis"/>
        </w:rPr>
        <w:t>checkmark</w:t>
      </w:r>
      <w:r w:rsidRPr="006819AA">
        <w:t xml:space="preserve"> icon (see image)</w:t>
      </w:r>
      <w:r>
        <w:rPr>
          <w:rStyle w:val="IntenseEmphasis"/>
        </w:rPr>
        <w:br/>
      </w:r>
      <w:r>
        <w:rPr>
          <w:noProof/>
        </w:rPr>
        <w:drawing>
          <wp:inline distT="0" distB="0" distL="0" distR="0" wp14:anchorId="0663C683" wp14:editId="277351F2">
            <wp:extent cx="2177358" cy="6548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82950" cy="656527"/>
                    </a:xfrm>
                    <a:prstGeom prst="rect">
                      <a:avLst/>
                    </a:prstGeom>
                  </pic:spPr>
                </pic:pic>
              </a:graphicData>
            </a:graphic>
          </wp:inline>
        </w:drawing>
      </w:r>
    </w:p>
    <w:p w14:paraId="425A8DC1" w14:textId="13876554" w:rsidR="00AA65A0" w:rsidRDefault="00AA65A0" w:rsidP="006819AA">
      <w:pPr>
        <w:pStyle w:val="ListNumber2"/>
      </w:pPr>
      <w:r>
        <w:t xml:space="preserve">Click on the </w:t>
      </w:r>
      <w:r>
        <w:rPr>
          <w:noProof/>
        </w:rPr>
        <w:drawing>
          <wp:inline distT="0" distB="0" distL="0" distR="0" wp14:anchorId="4C470BC6" wp14:editId="7318180B">
            <wp:extent cx="253497" cy="240155"/>
            <wp:effectExtent l="0" t="0" r="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7719" cy="244155"/>
                    </a:xfrm>
                    <a:prstGeom prst="rect">
                      <a:avLst/>
                    </a:prstGeom>
                  </pic:spPr>
                </pic:pic>
              </a:graphicData>
            </a:graphic>
          </wp:inline>
        </w:drawing>
      </w:r>
      <w:r>
        <w:t xml:space="preserve"> icon, and in the drop down menu click Push (see image)</w:t>
      </w:r>
      <w:r>
        <w:br/>
      </w:r>
      <w:r>
        <w:rPr>
          <w:noProof/>
        </w:rPr>
        <w:drawing>
          <wp:inline distT="0" distB="0" distL="0" distR="0" wp14:anchorId="581FD418" wp14:editId="41A37306">
            <wp:extent cx="1190531" cy="725142"/>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97705" cy="729512"/>
                    </a:xfrm>
                    <a:prstGeom prst="rect">
                      <a:avLst/>
                    </a:prstGeom>
                  </pic:spPr>
                </pic:pic>
              </a:graphicData>
            </a:graphic>
          </wp:inline>
        </w:drawing>
      </w:r>
    </w:p>
    <w:p w14:paraId="64BF7358" w14:textId="608E7B49" w:rsidR="00AA65A0" w:rsidRDefault="00AA65A0" w:rsidP="006819AA">
      <w:pPr>
        <w:pStyle w:val="ListNumber2"/>
      </w:pPr>
      <w:r>
        <w:t>In the browser, in the Build &amp; Release view, verify a new build is automatically running</w:t>
      </w:r>
    </w:p>
    <w:p w14:paraId="3E98EAC7" w14:textId="16261DB3" w:rsidR="00AA65A0" w:rsidRDefault="00AA65A0" w:rsidP="006819AA">
      <w:pPr>
        <w:pStyle w:val="ListNumber2"/>
      </w:pPr>
      <w:r>
        <w:t>Click in the second tab of the browser to and navigate to the Packages section in MyGet to verify a new package is automatically published</w:t>
      </w:r>
      <w:r>
        <w:br/>
      </w:r>
    </w:p>
    <w:p w14:paraId="2F5594CE" w14:textId="7257F131" w:rsidR="0032102D" w:rsidRDefault="00C70D74" w:rsidP="006819AA">
      <w:pPr>
        <w:pStyle w:val="Caution"/>
        <w:numPr>
          <w:ilvl w:val="0"/>
          <w:numId w:val="8"/>
        </w:numPr>
      </w:pPr>
      <w:r>
        <w:t>OPTION</w:t>
      </w:r>
      <w:r w:rsidR="0032102D">
        <w:t xml:space="preserve">: Do not close the Visual Studio Code. You </w:t>
      </w:r>
      <w:r>
        <w:t>can use it again in further tasks</w:t>
      </w:r>
      <w:r w:rsidR="0032102D">
        <w:t>.</w:t>
      </w:r>
    </w:p>
    <w:p w14:paraId="5D539EB3" w14:textId="7A12822D" w:rsidR="00231E3C" w:rsidRPr="00717CA5" w:rsidRDefault="00231E3C" w:rsidP="00231E3C">
      <w:pPr>
        <w:pStyle w:val="Heading2"/>
      </w:pPr>
      <w:r w:rsidRPr="00717CA5">
        <w:t xml:space="preserve">Task </w:t>
      </w:r>
      <w:r w:rsidR="00F83EE4">
        <w:t>2</w:t>
      </w:r>
      <w:r>
        <w:t xml:space="preserve"> </w:t>
      </w:r>
      <w:r w:rsidRPr="00717CA5">
        <w:t xml:space="preserve">– </w:t>
      </w:r>
      <w:r w:rsidR="00C70D74">
        <w:t>Install the new version of your module</w:t>
      </w:r>
    </w:p>
    <w:p w14:paraId="6BFC1B55" w14:textId="331903DE" w:rsidR="00231E3C" w:rsidRPr="00ED5EEA" w:rsidRDefault="00276D72" w:rsidP="00231E3C">
      <w:pPr>
        <w:pStyle w:val="BodyText"/>
      </w:pPr>
      <w:r>
        <w:t xml:space="preserve">In this task, you will </w:t>
      </w:r>
      <w:r w:rsidR="00C70D74">
        <w:t>install the new version of your module and verify the functions are udpated</w:t>
      </w:r>
      <w:r>
        <w:t>.</w:t>
      </w:r>
    </w:p>
    <w:p w14:paraId="66A79FDB" w14:textId="61B61784" w:rsidR="00C70D74" w:rsidRDefault="00231E3C" w:rsidP="006819AA">
      <w:pPr>
        <w:pStyle w:val="TaskSetup"/>
      </w:pPr>
      <w:r w:rsidRPr="00ED5EEA">
        <w:t xml:space="preserve">Task </w:t>
      </w:r>
      <w:r w:rsidRPr="00B47AF7">
        <w:t>instructions</w:t>
      </w:r>
    </w:p>
    <w:p w14:paraId="243DCE7B" w14:textId="6EC0C79A" w:rsidR="00C70D74" w:rsidRPr="00C70D74" w:rsidRDefault="00C70D74" w:rsidP="00C70D74">
      <w:pPr>
        <w:pStyle w:val="ListNumber2"/>
        <w:numPr>
          <w:ilvl w:val="0"/>
          <w:numId w:val="64"/>
        </w:numPr>
        <w:rPr>
          <w:sz w:val="18"/>
        </w:rPr>
      </w:pPr>
      <w:r w:rsidRPr="00C70D74">
        <w:rPr>
          <w:sz w:val="18"/>
        </w:rPr>
        <w:t xml:space="preserve">Open a </w:t>
      </w:r>
      <w:r w:rsidRPr="00E502D1">
        <w:rPr>
          <w:rStyle w:val="IntenseEmphasis"/>
        </w:rPr>
        <w:t>PowerShell console</w:t>
      </w:r>
      <w:r w:rsidRPr="00C70D74">
        <w:rPr>
          <w:sz w:val="18"/>
        </w:rPr>
        <w:t xml:space="preserve"> as administrator </w:t>
      </w:r>
      <w:r w:rsidR="00777FA8">
        <w:rPr>
          <w:sz w:val="18"/>
        </w:rPr>
        <w:t xml:space="preserve">or use the existing window if it is still open </w:t>
      </w:r>
      <w:r w:rsidRPr="00C70D74">
        <w:rPr>
          <w:sz w:val="18"/>
        </w:rPr>
        <w:t>(</w:t>
      </w:r>
      <w:r w:rsidRPr="00C70D74">
        <w:rPr>
          <w:i/>
          <w:sz w:val="18"/>
        </w:rPr>
        <w:t>Windows PowerShell or PowerShell Core 6 beta</w:t>
      </w:r>
      <w:r w:rsidRPr="00C70D74">
        <w:rPr>
          <w:sz w:val="18"/>
        </w:rPr>
        <w:t>)</w:t>
      </w:r>
    </w:p>
    <w:p w14:paraId="40A6545B" w14:textId="1D4F5E97" w:rsidR="00777FA8" w:rsidRDefault="00777FA8" w:rsidP="00C70D74">
      <w:pPr>
        <w:pStyle w:val="ListNumber2"/>
        <w:numPr>
          <w:ilvl w:val="0"/>
          <w:numId w:val="7"/>
        </w:numPr>
        <w:rPr>
          <w:sz w:val="18"/>
        </w:rPr>
      </w:pPr>
      <w:r>
        <w:rPr>
          <w:sz w:val="18"/>
        </w:rPr>
        <w:t>Type</w:t>
      </w:r>
    </w:p>
    <w:p w14:paraId="7E187318" w14:textId="5DD975E3" w:rsidR="00777FA8" w:rsidRDefault="00777FA8" w:rsidP="006819AA">
      <w:pPr>
        <w:pStyle w:val="List2"/>
      </w:pPr>
      <w:r>
        <w:t>Update</w:t>
      </w:r>
      <w:r w:rsidRPr="00777FA8">
        <w:t>-Module -Name ExampleModule</w:t>
      </w:r>
    </w:p>
    <w:p w14:paraId="3F8E72D3" w14:textId="14AF8A49" w:rsidR="00C70D74" w:rsidRPr="00777FA8" w:rsidRDefault="00C70D74" w:rsidP="00777FA8">
      <w:pPr>
        <w:pStyle w:val="ListNumber2"/>
        <w:numPr>
          <w:ilvl w:val="0"/>
          <w:numId w:val="7"/>
        </w:numPr>
        <w:rPr>
          <w:sz w:val="18"/>
        </w:rPr>
      </w:pPr>
      <w:r w:rsidRPr="00777FA8">
        <w:rPr>
          <w:sz w:val="18"/>
        </w:rPr>
        <w:t xml:space="preserve">Type </w:t>
      </w:r>
      <w:r w:rsidRPr="00E502D1">
        <w:rPr>
          <w:rStyle w:val="IntenseEmphasis"/>
        </w:rPr>
        <w:t>Get-Example1</w:t>
      </w:r>
      <w:r w:rsidRPr="00777FA8">
        <w:rPr>
          <w:sz w:val="18"/>
        </w:rPr>
        <w:t xml:space="preserve"> and press </w:t>
      </w:r>
      <w:r w:rsidRPr="00E502D1">
        <w:rPr>
          <w:rStyle w:val="IntenseEmphasis"/>
        </w:rPr>
        <w:t>Enter</w:t>
      </w:r>
      <w:r w:rsidRPr="00777FA8">
        <w:rPr>
          <w:sz w:val="18"/>
        </w:rPr>
        <w:t xml:space="preserve"> to verify the module </w:t>
      </w:r>
      <w:r w:rsidR="00777FA8">
        <w:rPr>
          <w:sz w:val="18"/>
        </w:rPr>
        <w:t>now has the changed output.</w:t>
      </w:r>
    </w:p>
    <w:p w14:paraId="48F453DE" w14:textId="0155A42F" w:rsidR="00A4222D" w:rsidRPr="006D55DC" w:rsidRDefault="00A52DD3" w:rsidP="006819AA">
      <w:pPr>
        <w:pStyle w:val="ListNumber2"/>
        <w:numPr>
          <w:ilvl w:val="0"/>
          <w:numId w:val="0"/>
        </w:numPr>
        <w:ind w:left="720" w:hanging="360"/>
      </w:pPr>
      <w:r>
        <w:rPr>
          <w:bCs/>
          <w:iCs/>
        </w:rPr>
        <w:t xml:space="preserve"> </w:t>
      </w:r>
    </w:p>
    <w:p w14:paraId="1B613030" w14:textId="7E5396C2" w:rsidR="001A5D77" w:rsidRDefault="001A5D77" w:rsidP="00A23532">
      <w:pPr>
        <w:pStyle w:val="ListNumber2"/>
        <w:numPr>
          <w:ilvl w:val="0"/>
          <w:numId w:val="0"/>
        </w:numPr>
      </w:pPr>
    </w:p>
    <w:p w14:paraId="22E2C738" w14:textId="38B51AA5" w:rsidR="00A23532" w:rsidRPr="002C613E" w:rsidRDefault="00A23532" w:rsidP="00A23532">
      <w:pPr>
        <w:pStyle w:val="ListNumber2"/>
        <w:numPr>
          <w:ilvl w:val="0"/>
          <w:numId w:val="0"/>
        </w:numPr>
      </w:pPr>
      <w:r>
        <w:rPr>
          <w:noProof/>
        </w:rPr>
        <w:drawing>
          <wp:inline distT="0" distB="0" distL="0" distR="0" wp14:anchorId="7101678A" wp14:editId="5DEDFBD0">
            <wp:extent cx="381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Pr="00EF1074">
        <w:rPr>
          <w:b/>
          <w:sz w:val="26"/>
        </w:rPr>
        <w:t>Congratulations</w:t>
      </w:r>
      <w:r>
        <w:t>. You have successfully configured and run a Continuous Integration</w:t>
      </w:r>
      <w:r w:rsidR="00277A12">
        <w:t xml:space="preserve"> / Continuous Deployment</w:t>
      </w:r>
      <w:r>
        <w:t xml:space="preserve"> pipeline for a development environment. Now take these concepts forward and build your own CI pipelines.</w:t>
      </w:r>
    </w:p>
    <w:p w14:paraId="67CB9D57" w14:textId="02B5254D" w:rsidR="00A23532" w:rsidRPr="006D55DC" w:rsidRDefault="00A23532" w:rsidP="00A23532">
      <w:pPr>
        <w:pStyle w:val="ListNumber2"/>
        <w:numPr>
          <w:ilvl w:val="0"/>
          <w:numId w:val="0"/>
        </w:numPr>
      </w:pPr>
    </w:p>
    <w:sectPr w:rsidR="00A23532" w:rsidRPr="006D55DC" w:rsidSect="00A22832">
      <w:headerReference w:type="default" r:id="rId42"/>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1"/>
    </wne:keymap>
    <wne:keymap wne:kcmPrimary="044C">
      <wne:acd wne:acdName="acd0"/>
    </wne:keymap>
    <wne:keymap wne:kcmPrimary="044E">
      <wne:acd wne:acdName="acd2"/>
    </wne:keymap>
  </wne:keymaps>
  <wne:toolbars>
    <wne:acdManifest>
      <wne:acdEntry wne:acdName="acd0"/>
      <wne:acdEntry wne:acdName="acd1"/>
      <wne:acdEntry wne:acdName="acd2"/>
    </wne:acdManifest>
  </wne:toolbars>
  <wne:acds>
    <wne:acd wne:argValue="AgBUAGEAcwBrACAAUwBlAHQAdQBwAA==" wne:acdName="acd0" wne:fciIndexBasedOn="0065"/>
    <wne:acd wne:argValue="AQABAAUA" wne:acdName="acd1" wne:fciIndexBasedOn="0065"/>
    <wne:acd wne:argValue="AQAAADo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6F7AC" w14:textId="77777777" w:rsidR="00120F53" w:rsidRDefault="00120F53" w:rsidP="008442FB">
      <w:pPr>
        <w:spacing w:after="0" w:line="240" w:lineRule="auto"/>
      </w:pPr>
      <w:r>
        <w:separator/>
      </w:r>
    </w:p>
  </w:endnote>
  <w:endnote w:type="continuationSeparator" w:id="0">
    <w:p w14:paraId="0E25FDC7" w14:textId="77777777" w:rsidR="00120F53" w:rsidRDefault="00120F53" w:rsidP="008442FB">
      <w:pPr>
        <w:spacing w:after="0" w:line="240" w:lineRule="auto"/>
      </w:pPr>
      <w:r>
        <w:continuationSeparator/>
      </w:r>
    </w:p>
  </w:endnote>
  <w:endnote w:type="continuationNotice" w:id="1">
    <w:p w14:paraId="336A7394" w14:textId="77777777" w:rsidR="00120F53" w:rsidRDefault="00120F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altName w:val="Times New Roman"/>
    <w:charset w:val="00"/>
    <w:family w:val="swiss"/>
    <w:pitch w:val="variable"/>
    <w:sig w:usb0="A00002AF" w:usb1="4000205B" w:usb2="00000000" w:usb3="00000000" w:csb0="0000009F" w:csb1="00000000"/>
  </w:font>
  <w:font w:name="Segoe Light">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5905A" w14:textId="7C9C08DF" w:rsidR="00C70D74" w:rsidRPr="00A22832" w:rsidRDefault="00C70D74" w:rsidP="00A22832">
    <w:pPr>
      <w:pStyle w:val="TableImage"/>
      <w:tabs>
        <w:tab w:val="right" w:pos="9360"/>
      </w:tabs>
      <w:rPr>
        <w:rFonts w:ascii="Segoe" w:hAnsi="Segoe"/>
        <w:sz w:val="16"/>
      </w:rPr>
    </w:pPr>
    <w:r>
      <w:rPr>
        <w:rFonts w:ascii="Segoe" w:hAnsi="Segoe"/>
        <w:noProof/>
        <w:sz w:val="16"/>
      </w:rPr>
      <w:tab/>
    </w:r>
    <w:r w:rsidRPr="00A22832">
      <w:rPr>
        <w:rFonts w:ascii="Segoe" w:hAnsi="Segoe"/>
        <w:noProof/>
        <w:sz w:val="16"/>
      </w:rPr>
      <w:t xml:space="preserve">Page | </w:t>
    </w:r>
    <w:r w:rsidRPr="00A22832">
      <w:rPr>
        <w:rFonts w:ascii="Segoe" w:hAnsi="Segoe"/>
        <w:noProof/>
        <w:sz w:val="16"/>
      </w:rPr>
      <w:fldChar w:fldCharType="begin"/>
    </w:r>
    <w:r w:rsidRPr="00A22832">
      <w:rPr>
        <w:rFonts w:ascii="Segoe" w:hAnsi="Segoe"/>
        <w:noProof/>
        <w:sz w:val="16"/>
      </w:rPr>
      <w:instrText xml:space="preserve"> PAGE   \* MERGEFORMAT </w:instrText>
    </w:r>
    <w:r w:rsidRPr="00A22832">
      <w:rPr>
        <w:rFonts w:ascii="Segoe" w:hAnsi="Segoe"/>
        <w:noProof/>
        <w:sz w:val="16"/>
      </w:rPr>
      <w:fldChar w:fldCharType="separate"/>
    </w:r>
    <w:r w:rsidR="00882106">
      <w:rPr>
        <w:rFonts w:ascii="Segoe" w:hAnsi="Segoe"/>
        <w:noProof/>
        <w:sz w:val="16"/>
      </w:rPr>
      <w:t>10</w:t>
    </w:r>
    <w:r w:rsidRPr="00A22832">
      <w:rPr>
        <w:rFonts w:ascii="Segoe" w:hAnsi="Segoe"/>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9E283" w14:textId="77777777" w:rsidR="00120F53" w:rsidRDefault="00120F53" w:rsidP="008442FB">
      <w:pPr>
        <w:spacing w:after="0" w:line="240" w:lineRule="auto"/>
      </w:pPr>
      <w:r>
        <w:separator/>
      </w:r>
    </w:p>
  </w:footnote>
  <w:footnote w:type="continuationSeparator" w:id="0">
    <w:p w14:paraId="2BF657C3" w14:textId="77777777" w:rsidR="00120F53" w:rsidRDefault="00120F53" w:rsidP="008442FB">
      <w:pPr>
        <w:spacing w:after="0" w:line="240" w:lineRule="auto"/>
      </w:pPr>
      <w:r>
        <w:continuationSeparator/>
      </w:r>
    </w:p>
  </w:footnote>
  <w:footnote w:type="continuationNotice" w:id="1">
    <w:p w14:paraId="7EDB7644" w14:textId="77777777" w:rsidR="00120F53" w:rsidRDefault="00120F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B6B88" w14:textId="77777777" w:rsidR="00C70D74" w:rsidRPr="005251C1" w:rsidRDefault="00C70D74" w:rsidP="007B70E8">
    <w:pPr>
      <w:pStyle w:val="Header"/>
    </w:pPr>
    <w:r w:rsidRPr="00633611">
      <w:rPr>
        <w:b/>
        <w:bCs/>
      </w:rPr>
      <w:t>Title of</w:t>
    </w:r>
    <w:r>
      <w:t xml:space="preserve"> </w:t>
    </w:r>
    <w:r>
      <w:fldChar w:fldCharType="begin"/>
    </w:r>
    <w:r>
      <w:instrText xml:space="preserve"> TITLE   \* MERGEFORMAT </w:instrText>
    </w:r>
    <w:r>
      <w:fldChar w:fldCharType="end"/>
    </w:r>
    <w:r w:rsidRPr="005251C1">
      <w:fldChar w:fldCharType="begin"/>
    </w:r>
    <w:r w:rsidRPr="005251C1">
      <w:instrText xml:space="preserve"> TITLE   \* MERGEFORMAT </w:instrText>
    </w:r>
    <w:r w:rsidRPr="005251C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AF9B" w14:textId="51B5E41A" w:rsidR="00C70D74" w:rsidRPr="00F62181" w:rsidRDefault="00C70D74" w:rsidP="007B70E8">
    <w:pPr>
      <w:pStyle w:val="Header"/>
    </w:pPr>
    <w:r w:rsidRPr="00E63514">
      <w:t>PowerShell CI/CD Tools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55pt;height:20.55pt" o:bullet="t">
        <v:imagedata r:id="rId1" o:title="MetroPencilIconDarkBlue"/>
      </v:shape>
    </w:pict>
  </w:numPicBullet>
  <w:numPicBullet w:numPicBulletId="1">
    <w:pict>
      <v:shape id="_x0000_i1027" type="#_x0000_t75" style="width:20.55pt;height:20.55pt" o:bullet="t">
        <v:imagedata r:id="rId2" o:title="MetroNoteIconDarkBlue"/>
      </v:shape>
    </w:pict>
  </w:numPicBullet>
  <w:abstractNum w:abstractNumId="0" w15:restartNumberingAfterBreak="0">
    <w:nsid w:val="FFFFFF7E"/>
    <w:multiLevelType w:val="singleLevel"/>
    <w:tmpl w:val="5460514C"/>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E33876F0"/>
    <w:lvl w:ilvl="0">
      <w:start w:val="1"/>
      <w:numFmt w:val="decimal"/>
      <w:pStyle w:val="ListNumber2"/>
      <w:lvlText w:val="%1."/>
      <w:lvlJc w:val="left"/>
      <w:pPr>
        <w:tabs>
          <w:tab w:val="num" w:pos="720"/>
        </w:tabs>
        <w:ind w:left="720" w:hanging="360"/>
      </w:pPr>
      <w:rPr>
        <w:rFonts w:hint="default"/>
      </w:rPr>
    </w:lvl>
  </w:abstractNum>
  <w:abstractNum w:abstractNumId="2" w15:restartNumberingAfterBreak="0">
    <w:nsid w:val="FFFFFF83"/>
    <w:multiLevelType w:val="singleLevel"/>
    <w:tmpl w:val="3B28C6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BF86009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187142"/>
    <w:multiLevelType w:val="hybridMultilevel"/>
    <w:tmpl w:val="77FEE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2E83C66"/>
    <w:multiLevelType w:val="hybridMultilevel"/>
    <w:tmpl w:val="A76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45A62"/>
    <w:multiLevelType w:val="hybridMultilevel"/>
    <w:tmpl w:val="62AE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5C181E"/>
    <w:multiLevelType w:val="hybridMultilevel"/>
    <w:tmpl w:val="F01CE65A"/>
    <w:lvl w:ilvl="0" w:tplc="76FE8912">
      <w:start w:val="1"/>
      <w:numFmt w:val="bullet"/>
      <w:pStyle w:val="AdditionalInformation"/>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11C51"/>
    <w:multiLevelType w:val="hybridMultilevel"/>
    <w:tmpl w:val="4C828832"/>
    <w:lvl w:ilvl="0" w:tplc="565C5E9C">
      <w:start w:val="1"/>
      <w:numFmt w:val="bullet"/>
      <w:pStyle w:val="List2"/>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76D08"/>
    <w:multiLevelType w:val="hybridMultilevel"/>
    <w:tmpl w:val="30465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7163E"/>
    <w:multiLevelType w:val="hybridMultilevel"/>
    <w:tmpl w:val="686A4518"/>
    <w:lvl w:ilvl="0" w:tplc="D1D20FAA">
      <w:start w:val="1"/>
      <w:numFmt w:val="bullet"/>
      <w:pStyle w:val="TaskSetup"/>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B15E6D"/>
    <w:multiLevelType w:val="hybridMultilevel"/>
    <w:tmpl w:val="A5506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6A547A"/>
    <w:multiLevelType w:val="hybridMultilevel"/>
    <w:tmpl w:val="395E1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B26107"/>
    <w:multiLevelType w:val="hybridMultilevel"/>
    <w:tmpl w:val="15E2E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8B1FD8"/>
    <w:multiLevelType w:val="hybridMultilevel"/>
    <w:tmpl w:val="E15C4848"/>
    <w:lvl w:ilvl="0" w:tplc="69822162">
      <w:start w:val="1"/>
      <w:numFmt w:val="bullet"/>
      <w:pStyle w:val="Caution"/>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FE2532"/>
    <w:multiLevelType w:val="hybridMultilevel"/>
    <w:tmpl w:val="5A7EF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EA1905"/>
    <w:multiLevelType w:val="hybridMultilevel"/>
    <w:tmpl w:val="A586A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4"/>
  </w:num>
  <w:num w:numId="6">
    <w:abstractNumId w:val="10"/>
  </w:num>
  <w:num w:numId="7">
    <w:abstractNumId w:val="1"/>
    <w:lvlOverride w:ilvl="0">
      <w:startOverride w:val="1"/>
    </w:lvlOverride>
  </w:num>
  <w:num w:numId="8">
    <w:abstractNumId w:val="14"/>
    <w:lvlOverride w:ilvl="0">
      <w:startOverride w:val="1"/>
    </w:lvlOverride>
  </w:num>
  <w:num w:numId="9">
    <w:abstractNumId w:val="7"/>
  </w:num>
  <w:num w:numId="10">
    <w:abstractNumId w:val="8"/>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5"/>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lvlOverride w:ilvl="0">
      <w:startOverride w:val="1"/>
    </w:lvlOverride>
  </w:num>
  <w:num w:numId="21">
    <w:abstractNumId w:val="1"/>
    <w:lvlOverride w:ilvl="0">
      <w:startOverride w:val="1"/>
    </w:lvlOverride>
  </w:num>
  <w:num w:numId="22">
    <w:abstractNumId w:val="6"/>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4"/>
  </w:num>
  <w:num w:numId="27">
    <w:abstractNumId w:val="1"/>
    <w:lvlOverride w:ilvl="0">
      <w:startOverride w:val="1"/>
    </w:lvlOverride>
  </w:num>
  <w:num w:numId="28">
    <w:abstractNumId w:val="1"/>
    <w:lvlOverride w:ilvl="0">
      <w:startOverride w:val="1"/>
    </w:lvlOverride>
  </w:num>
  <w:num w:numId="29">
    <w:abstractNumId w:val="10"/>
  </w:num>
  <w:num w:numId="30">
    <w:abstractNumId w:val="10"/>
  </w:num>
  <w:num w:numId="31">
    <w:abstractNumId w:val="1"/>
    <w:lvlOverride w:ilvl="0">
      <w:startOverride w:val="1"/>
    </w:lvlOverride>
  </w:num>
  <w:num w:numId="32">
    <w:abstractNumId w:val="1"/>
    <w:lvlOverride w:ilvl="0">
      <w:startOverride w:val="1"/>
    </w:lvlOverride>
  </w:num>
  <w:num w:numId="33">
    <w:abstractNumId w:val="5"/>
  </w:num>
  <w:num w:numId="34">
    <w:abstractNumId w:val="16"/>
  </w:num>
  <w:num w:numId="35">
    <w:abstractNumId w:val="12"/>
  </w:num>
  <w:num w:numId="36">
    <w:abstractNumId w:val="1"/>
  </w:num>
  <w:num w:numId="37">
    <w:abstractNumId w:val="11"/>
  </w:num>
  <w:num w:numId="38">
    <w:abstractNumId w:val="1"/>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9"/>
  </w:num>
  <w:num w:numId="46">
    <w:abstractNumId w:val="1"/>
    <w:lvlOverride w:ilvl="0">
      <w:startOverride w:val="1"/>
    </w:lvlOverride>
  </w:num>
  <w:num w:numId="47">
    <w:abstractNumId w:val="13"/>
  </w:num>
  <w:num w:numId="48">
    <w:abstractNumId w:val="1"/>
  </w:num>
  <w:num w:numId="49">
    <w:abstractNumId w:val="1"/>
  </w:num>
  <w:num w:numId="50">
    <w:abstractNumId w:val="1"/>
  </w:num>
  <w:num w:numId="51">
    <w:abstractNumId w:val="1"/>
    <w:lvlOverride w:ilvl="0">
      <w:startOverride w:val="1"/>
    </w:lvlOverride>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lvlOverride w:ilvl="0">
      <w:startOverride w:val="1"/>
    </w:lvlOverride>
  </w:num>
  <w:num w:numId="60">
    <w:abstractNumId w:val="1"/>
  </w:num>
  <w:num w:numId="61">
    <w:abstractNumId w:val="1"/>
  </w:num>
  <w:num w:numId="62">
    <w:abstractNumId w:val="1"/>
  </w:num>
  <w:num w:numId="63">
    <w:abstractNumId w:val="14"/>
  </w:num>
  <w:num w:numId="64">
    <w:abstractNumId w:val="1"/>
    <w:lvlOverride w:ilvl="0">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CA"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wMjQ1NDAxMrM0MjJQ0lEKTi0uzszPAykwrAUAZ1ASHCwAAAA="/>
  </w:docVars>
  <w:rsids>
    <w:rsidRoot w:val="00864C86"/>
    <w:rsid w:val="00001199"/>
    <w:rsid w:val="000012B3"/>
    <w:rsid w:val="000026BA"/>
    <w:rsid w:val="00003706"/>
    <w:rsid w:val="00003C35"/>
    <w:rsid w:val="00003DC8"/>
    <w:rsid w:val="000046F2"/>
    <w:rsid w:val="000070B5"/>
    <w:rsid w:val="00011055"/>
    <w:rsid w:val="00013A03"/>
    <w:rsid w:val="00013DB2"/>
    <w:rsid w:val="00014BA4"/>
    <w:rsid w:val="00020527"/>
    <w:rsid w:val="000225D2"/>
    <w:rsid w:val="00022D9F"/>
    <w:rsid w:val="00030D1B"/>
    <w:rsid w:val="00031531"/>
    <w:rsid w:val="00031DF2"/>
    <w:rsid w:val="00036DE0"/>
    <w:rsid w:val="00041C35"/>
    <w:rsid w:val="00042F93"/>
    <w:rsid w:val="000450CB"/>
    <w:rsid w:val="000466B9"/>
    <w:rsid w:val="00052DAA"/>
    <w:rsid w:val="00054228"/>
    <w:rsid w:val="000559C3"/>
    <w:rsid w:val="00055C4B"/>
    <w:rsid w:val="00057F87"/>
    <w:rsid w:val="000652E2"/>
    <w:rsid w:val="00065428"/>
    <w:rsid w:val="00065C5D"/>
    <w:rsid w:val="000665DB"/>
    <w:rsid w:val="00073AAD"/>
    <w:rsid w:val="00075378"/>
    <w:rsid w:val="0007547A"/>
    <w:rsid w:val="0007615A"/>
    <w:rsid w:val="000768B2"/>
    <w:rsid w:val="000803A8"/>
    <w:rsid w:val="00087A13"/>
    <w:rsid w:val="000905F9"/>
    <w:rsid w:val="000925C2"/>
    <w:rsid w:val="00093581"/>
    <w:rsid w:val="00094A27"/>
    <w:rsid w:val="000966B5"/>
    <w:rsid w:val="00097AB0"/>
    <w:rsid w:val="000B31E4"/>
    <w:rsid w:val="000B43C4"/>
    <w:rsid w:val="000C1217"/>
    <w:rsid w:val="000C4324"/>
    <w:rsid w:val="000C593A"/>
    <w:rsid w:val="000C6883"/>
    <w:rsid w:val="000C7320"/>
    <w:rsid w:val="000D06A6"/>
    <w:rsid w:val="000D3B1A"/>
    <w:rsid w:val="000D3D14"/>
    <w:rsid w:val="000E4267"/>
    <w:rsid w:val="000E4D28"/>
    <w:rsid w:val="000E65FB"/>
    <w:rsid w:val="000E7F95"/>
    <w:rsid w:val="000F09DA"/>
    <w:rsid w:val="000F6610"/>
    <w:rsid w:val="000F726D"/>
    <w:rsid w:val="001015A2"/>
    <w:rsid w:val="00110544"/>
    <w:rsid w:val="00111F80"/>
    <w:rsid w:val="00112871"/>
    <w:rsid w:val="00120F53"/>
    <w:rsid w:val="00123B93"/>
    <w:rsid w:val="0013085C"/>
    <w:rsid w:val="001324A4"/>
    <w:rsid w:val="001325FF"/>
    <w:rsid w:val="00140FC6"/>
    <w:rsid w:val="00146014"/>
    <w:rsid w:val="00151504"/>
    <w:rsid w:val="00151782"/>
    <w:rsid w:val="00152699"/>
    <w:rsid w:val="001552A5"/>
    <w:rsid w:val="00156AF9"/>
    <w:rsid w:val="00157722"/>
    <w:rsid w:val="00170D27"/>
    <w:rsid w:val="0017130A"/>
    <w:rsid w:val="00173909"/>
    <w:rsid w:val="00175170"/>
    <w:rsid w:val="00176F8A"/>
    <w:rsid w:val="00177D82"/>
    <w:rsid w:val="00182070"/>
    <w:rsid w:val="00183EF7"/>
    <w:rsid w:val="0018462E"/>
    <w:rsid w:val="00184813"/>
    <w:rsid w:val="001871B3"/>
    <w:rsid w:val="00187B3D"/>
    <w:rsid w:val="001911CA"/>
    <w:rsid w:val="001937AF"/>
    <w:rsid w:val="00196E1F"/>
    <w:rsid w:val="001A5680"/>
    <w:rsid w:val="001A5D77"/>
    <w:rsid w:val="001B3116"/>
    <w:rsid w:val="001B3B9D"/>
    <w:rsid w:val="001C1149"/>
    <w:rsid w:val="001C74A0"/>
    <w:rsid w:val="001D0B87"/>
    <w:rsid w:val="001D155C"/>
    <w:rsid w:val="001D63D5"/>
    <w:rsid w:val="001E0A90"/>
    <w:rsid w:val="001E1E7F"/>
    <w:rsid w:val="001E2130"/>
    <w:rsid w:val="001E3A4E"/>
    <w:rsid w:val="001E67EF"/>
    <w:rsid w:val="001E7AEF"/>
    <w:rsid w:val="001F17E6"/>
    <w:rsid w:val="001F3837"/>
    <w:rsid w:val="001F6E2E"/>
    <w:rsid w:val="002010AA"/>
    <w:rsid w:val="00202C8B"/>
    <w:rsid w:val="00204BE1"/>
    <w:rsid w:val="002074AC"/>
    <w:rsid w:val="00213C1D"/>
    <w:rsid w:val="00215928"/>
    <w:rsid w:val="00222B20"/>
    <w:rsid w:val="00230150"/>
    <w:rsid w:val="00231E3C"/>
    <w:rsid w:val="00235125"/>
    <w:rsid w:val="002467A3"/>
    <w:rsid w:val="00247E11"/>
    <w:rsid w:val="00250B34"/>
    <w:rsid w:val="00255F3F"/>
    <w:rsid w:val="00256221"/>
    <w:rsid w:val="00261339"/>
    <w:rsid w:val="002664DC"/>
    <w:rsid w:val="002719DD"/>
    <w:rsid w:val="00276D72"/>
    <w:rsid w:val="00277A12"/>
    <w:rsid w:val="00280E6F"/>
    <w:rsid w:val="00281B3A"/>
    <w:rsid w:val="00284B57"/>
    <w:rsid w:val="00285BB9"/>
    <w:rsid w:val="00286533"/>
    <w:rsid w:val="00287347"/>
    <w:rsid w:val="00294402"/>
    <w:rsid w:val="00295E54"/>
    <w:rsid w:val="002A2C31"/>
    <w:rsid w:val="002A3789"/>
    <w:rsid w:val="002B46CE"/>
    <w:rsid w:val="002B4BD4"/>
    <w:rsid w:val="002B4D01"/>
    <w:rsid w:val="002B7D09"/>
    <w:rsid w:val="002C3521"/>
    <w:rsid w:val="002C50CF"/>
    <w:rsid w:val="002C613E"/>
    <w:rsid w:val="002C6ADA"/>
    <w:rsid w:val="002C734D"/>
    <w:rsid w:val="002C7D9A"/>
    <w:rsid w:val="002D2278"/>
    <w:rsid w:val="002E047F"/>
    <w:rsid w:val="002E0A61"/>
    <w:rsid w:val="002E7953"/>
    <w:rsid w:val="002F33E0"/>
    <w:rsid w:val="00301112"/>
    <w:rsid w:val="003043ED"/>
    <w:rsid w:val="00305D81"/>
    <w:rsid w:val="00306532"/>
    <w:rsid w:val="0032102D"/>
    <w:rsid w:val="00322700"/>
    <w:rsid w:val="0033551F"/>
    <w:rsid w:val="00337252"/>
    <w:rsid w:val="00340103"/>
    <w:rsid w:val="00340829"/>
    <w:rsid w:val="00341748"/>
    <w:rsid w:val="003464E8"/>
    <w:rsid w:val="003538BF"/>
    <w:rsid w:val="003577D0"/>
    <w:rsid w:val="00360578"/>
    <w:rsid w:val="00360A10"/>
    <w:rsid w:val="00364883"/>
    <w:rsid w:val="00364FEA"/>
    <w:rsid w:val="00371470"/>
    <w:rsid w:val="003720BB"/>
    <w:rsid w:val="003726A0"/>
    <w:rsid w:val="003727F0"/>
    <w:rsid w:val="00372A07"/>
    <w:rsid w:val="003769E3"/>
    <w:rsid w:val="00381653"/>
    <w:rsid w:val="0038661C"/>
    <w:rsid w:val="0038796D"/>
    <w:rsid w:val="00393A08"/>
    <w:rsid w:val="003A1168"/>
    <w:rsid w:val="003A216A"/>
    <w:rsid w:val="003A521B"/>
    <w:rsid w:val="003B0457"/>
    <w:rsid w:val="003B09EE"/>
    <w:rsid w:val="003B201D"/>
    <w:rsid w:val="003B398D"/>
    <w:rsid w:val="003B4E91"/>
    <w:rsid w:val="003B750E"/>
    <w:rsid w:val="003B7596"/>
    <w:rsid w:val="003C3DDA"/>
    <w:rsid w:val="003C7CEC"/>
    <w:rsid w:val="003D2EC6"/>
    <w:rsid w:val="003D6239"/>
    <w:rsid w:val="003E0199"/>
    <w:rsid w:val="003E2368"/>
    <w:rsid w:val="003E3573"/>
    <w:rsid w:val="003E394C"/>
    <w:rsid w:val="003E4A46"/>
    <w:rsid w:val="003F4258"/>
    <w:rsid w:val="003F74A6"/>
    <w:rsid w:val="00402C20"/>
    <w:rsid w:val="004065B9"/>
    <w:rsid w:val="00406F05"/>
    <w:rsid w:val="00411B25"/>
    <w:rsid w:val="00414DED"/>
    <w:rsid w:val="00416570"/>
    <w:rsid w:val="0041724A"/>
    <w:rsid w:val="00426D33"/>
    <w:rsid w:val="00431A88"/>
    <w:rsid w:val="00434E61"/>
    <w:rsid w:val="0043545D"/>
    <w:rsid w:val="004368A3"/>
    <w:rsid w:val="00440AFC"/>
    <w:rsid w:val="0044315E"/>
    <w:rsid w:val="004431BB"/>
    <w:rsid w:val="00444E63"/>
    <w:rsid w:val="004463E8"/>
    <w:rsid w:val="004572E0"/>
    <w:rsid w:val="00457E60"/>
    <w:rsid w:val="00466B1D"/>
    <w:rsid w:val="00467C53"/>
    <w:rsid w:val="00467EAC"/>
    <w:rsid w:val="00467EE8"/>
    <w:rsid w:val="00472E84"/>
    <w:rsid w:val="00475362"/>
    <w:rsid w:val="00477F1B"/>
    <w:rsid w:val="00480A12"/>
    <w:rsid w:val="004A00CA"/>
    <w:rsid w:val="004A42E2"/>
    <w:rsid w:val="004A48F1"/>
    <w:rsid w:val="004A75E2"/>
    <w:rsid w:val="004B4DDD"/>
    <w:rsid w:val="004B6310"/>
    <w:rsid w:val="004B6918"/>
    <w:rsid w:val="004C1511"/>
    <w:rsid w:val="004D3E61"/>
    <w:rsid w:val="004E0ADA"/>
    <w:rsid w:val="004E3968"/>
    <w:rsid w:val="004E412E"/>
    <w:rsid w:val="004E45EE"/>
    <w:rsid w:val="004F0AE9"/>
    <w:rsid w:val="004F1351"/>
    <w:rsid w:val="004F783E"/>
    <w:rsid w:val="005002A6"/>
    <w:rsid w:val="00510024"/>
    <w:rsid w:val="00514D1F"/>
    <w:rsid w:val="00515B33"/>
    <w:rsid w:val="005251C1"/>
    <w:rsid w:val="00525494"/>
    <w:rsid w:val="005278F2"/>
    <w:rsid w:val="005314F9"/>
    <w:rsid w:val="00531BC5"/>
    <w:rsid w:val="00537459"/>
    <w:rsid w:val="005375A6"/>
    <w:rsid w:val="005454D4"/>
    <w:rsid w:val="005500BB"/>
    <w:rsid w:val="00551055"/>
    <w:rsid w:val="005567F1"/>
    <w:rsid w:val="00561296"/>
    <w:rsid w:val="0056363C"/>
    <w:rsid w:val="00564AD2"/>
    <w:rsid w:val="00565261"/>
    <w:rsid w:val="00565FAA"/>
    <w:rsid w:val="005917FB"/>
    <w:rsid w:val="0059435D"/>
    <w:rsid w:val="005955DD"/>
    <w:rsid w:val="005A0E96"/>
    <w:rsid w:val="005A18F1"/>
    <w:rsid w:val="005A5B22"/>
    <w:rsid w:val="005A741B"/>
    <w:rsid w:val="005A7593"/>
    <w:rsid w:val="005B0FD2"/>
    <w:rsid w:val="005B313A"/>
    <w:rsid w:val="005B3FAD"/>
    <w:rsid w:val="005B4F16"/>
    <w:rsid w:val="005B53B1"/>
    <w:rsid w:val="005B6358"/>
    <w:rsid w:val="005B6EAC"/>
    <w:rsid w:val="005C3BE0"/>
    <w:rsid w:val="005D0321"/>
    <w:rsid w:val="005D0B52"/>
    <w:rsid w:val="005D1E10"/>
    <w:rsid w:val="005E1128"/>
    <w:rsid w:val="005E6320"/>
    <w:rsid w:val="005E7E2B"/>
    <w:rsid w:val="005F491C"/>
    <w:rsid w:val="005F6E2B"/>
    <w:rsid w:val="00600C1A"/>
    <w:rsid w:val="00600CEE"/>
    <w:rsid w:val="0060333A"/>
    <w:rsid w:val="00606FC3"/>
    <w:rsid w:val="00607408"/>
    <w:rsid w:val="00611339"/>
    <w:rsid w:val="006116BE"/>
    <w:rsid w:val="00612258"/>
    <w:rsid w:val="0061523A"/>
    <w:rsid w:val="00617A36"/>
    <w:rsid w:val="0062357D"/>
    <w:rsid w:val="00623DBE"/>
    <w:rsid w:val="00626DBA"/>
    <w:rsid w:val="00631148"/>
    <w:rsid w:val="006374E9"/>
    <w:rsid w:val="00642BA6"/>
    <w:rsid w:val="00646096"/>
    <w:rsid w:val="00646BDC"/>
    <w:rsid w:val="006475A8"/>
    <w:rsid w:val="006515DD"/>
    <w:rsid w:val="00652591"/>
    <w:rsid w:val="00660C89"/>
    <w:rsid w:val="0066271C"/>
    <w:rsid w:val="0066312A"/>
    <w:rsid w:val="0066326D"/>
    <w:rsid w:val="00664A06"/>
    <w:rsid w:val="00667741"/>
    <w:rsid w:val="006747F2"/>
    <w:rsid w:val="00674F68"/>
    <w:rsid w:val="00676496"/>
    <w:rsid w:val="006819AA"/>
    <w:rsid w:val="00683B6B"/>
    <w:rsid w:val="00690D78"/>
    <w:rsid w:val="00691795"/>
    <w:rsid w:val="0069623C"/>
    <w:rsid w:val="00697851"/>
    <w:rsid w:val="006A0BE0"/>
    <w:rsid w:val="006A3C7C"/>
    <w:rsid w:val="006A420E"/>
    <w:rsid w:val="006B21D7"/>
    <w:rsid w:val="006B69A4"/>
    <w:rsid w:val="006C73D4"/>
    <w:rsid w:val="006D1CCC"/>
    <w:rsid w:val="006D3BBD"/>
    <w:rsid w:val="006D4C67"/>
    <w:rsid w:val="006D55DC"/>
    <w:rsid w:val="006E20C8"/>
    <w:rsid w:val="006E6602"/>
    <w:rsid w:val="006F357A"/>
    <w:rsid w:val="006F4C38"/>
    <w:rsid w:val="006F631D"/>
    <w:rsid w:val="007042AC"/>
    <w:rsid w:val="00704B5C"/>
    <w:rsid w:val="007051E4"/>
    <w:rsid w:val="00705A62"/>
    <w:rsid w:val="007078D5"/>
    <w:rsid w:val="00712A68"/>
    <w:rsid w:val="00715FF5"/>
    <w:rsid w:val="00717CA5"/>
    <w:rsid w:val="00726C94"/>
    <w:rsid w:val="0072766F"/>
    <w:rsid w:val="0073500F"/>
    <w:rsid w:val="00736EFD"/>
    <w:rsid w:val="0074059A"/>
    <w:rsid w:val="0074300E"/>
    <w:rsid w:val="00746AC1"/>
    <w:rsid w:val="0075123A"/>
    <w:rsid w:val="00752B62"/>
    <w:rsid w:val="00757EC9"/>
    <w:rsid w:val="0076424F"/>
    <w:rsid w:val="00765286"/>
    <w:rsid w:val="0077435C"/>
    <w:rsid w:val="007752F6"/>
    <w:rsid w:val="0077786F"/>
    <w:rsid w:val="00777FA8"/>
    <w:rsid w:val="00780317"/>
    <w:rsid w:val="00791CD7"/>
    <w:rsid w:val="00792CFC"/>
    <w:rsid w:val="007933E5"/>
    <w:rsid w:val="007A1326"/>
    <w:rsid w:val="007A2B34"/>
    <w:rsid w:val="007A2D4A"/>
    <w:rsid w:val="007A3113"/>
    <w:rsid w:val="007A7A3C"/>
    <w:rsid w:val="007B70E8"/>
    <w:rsid w:val="007C25DC"/>
    <w:rsid w:val="007C4F62"/>
    <w:rsid w:val="007C6018"/>
    <w:rsid w:val="007C6BD6"/>
    <w:rsid w:val="007D29F8"/>
    <w:rsid w:val="007E318F"/>
    <w:rsid w:val="007E3983"/>
    <w:rsid w:val="007F22B0"/>
    <w:rsid w:val="007F7F3A"/>
    <w:rsid w:val="00803171"/>
    <w:rsid w:val="00803AC4"/>
    <w:rsid w:val="0080633B"/>
    <w:rsid w:val="00807D83"/>
    <w:rsid w:val="0081068F"/>
    <w:rsid w:val="00810F1B"/>
    <w:rsid w:val="00811218"/>
    <w:rsid w:val="00814801"/>
    <w:rsid w:val="00817ACF"/>
    <w:rsid w:val="00820723"/>
    <w:rsid w:val="00821717"/>
    <w:rsid w:val="00822DD8"/>
    <w:rsid w:val="00836582"/>
    <w:rsid w:val="00836F89"/>
    <w:rsid w:val="00837CA4"/>
    <w:rsid w:val="00841F6B"/>
    <w:rsid w:val="008420C8"/>
    <w:rsid w:val="008442FB"/>
    <w:rsid w:val="00846477"/>
    <w:rsid w:val="00864C86"/>
    <w:rsid w:val="00870B94"/>
    <w:rsid w:val="00870C2C"/>
    <w:rsid w:val="008715A7"/>
    <w:rsid w:val="00876FE0"/>
    <w:rsid w:val="00880C0B"/>
    <w:rsid w:val="00882106"/>
    <w:rsid w:val="00883956"/>
    <w:rsid w:val="00884043"/>
    <w:rsid w:val="00886F3D"/>
    <w:rsid w:val="00887176"/>
    <w:rsid w:val="008978C2"/>
    <w:rsid w:val="008A1023"/>
    <w:rsid w:val="008B0E4E"/>
    <w:rsid w:val="008C4DB8"/>
    <w:rsid w:val="008C7D5D"/>
    <w:rsid w:val="008D0892"/>
    <w:rsid w:val="008D7FDE"/>
    <w:rsid w:val="008E3728"/>
    <w:rsid w:val="008E47C2"/>
    <w:rsid w:val="008E6510"/>
    <w:rsid w:val="008E6812"/>
    <w:rsid w:val="008E6920"/>
    <w:rsid w:val="008E7338"/>
    <w:rsid w:val="008F2093"/>
    <w:rsid w:val="008F37E7"/>
    <w:rsid w:val="008F3D1A"/>
    <w:rsid w:val="008F6289"/>
    <w:rsid w:val="008F76E6"/>
    <w:rsid w:val="009005AB"/>
    <w:rsid w:val="0090425D"/>
    <w:rsid w:val="009056F0"/>
    <w:rsid w:val="0090575B"/>
    <w:rsid w:val="00906262"/>
    <w:rsid w:val="009118FD"/>
    <w:rsid w:val="0091606A"/>
    <w:rsid w:val="0091611B"/>
    <w:rsid w:val="00924DD7"/>
    <w:rsid w:val="00926E94"/>
    <w:rsid w:val="009302A6"/>
    <w:rsid w:val="00930BED"/>
    <w:rsid w:val="0093629D"/>
    <w:rsid w:val="0094076E"/>
    <w:rsid w:val="00943555"/>
    <w:rsid w:val="00943706"/>
    <w:rsid w:val="00952366"/>
    <w:rsid w:val="009562EE"/>
    <w:rsid w:val="00963A9A"/>
    <w:rsid w:val="0096407E"/>
    <w:rsid w:val="00972D4D"/>
    <w:rsid w:val="00975784"/>
    <w:rsid w:val="009771BF"/>
    <w:rsid w:val="009814DE"/>
    <w:rsid w:val="009817A6"/>
    <w:rsid w:val="00982112"/>
    <w:rsid w:val="0098419E"/>
    <w:rsid w:val="00987E78"/>
    <w:rsid w:val="009909C3"/>
    <w:rsid w:val="00991E5C"/>
    <w:rsid w:val="00991FA3"/>
    <w:rsid w:val="009A0B2A"/>
    <w:rsid w:val="009A1702"/>
    <w:rsid w:val="009A27EB"/>
    <w:rsid w:val="009A3964"/>
    <w:rsid w:val="009A58A0"/>
    <w:rsid w:val="009A642F"/>
    <w:rsid w:val="009B1E92"/>
    <w:rsid w:val="009B7AE2"/>
    <w:rsid w:val="009C0D91"/>
    <w:rsid w:val="009C5382"/>
    <w:rsid w:val="009E439B"/>
    <w:rsid w:val="009E5577"/>
    <w:rsid w:val="009E63BB"/>
    <w:rsid w:val="009E7BCF"/>
    <w:rsid w:val="009F2F64"/>
    <w:rsid w:val="009F5813"/>
    <w:rsid w:val="009F6702"/>
    <w:rsid w:val="00A01042"/>
    <w:rsid w:val="00A0308F"/>
    <w:rsid w:val="00A05A08"/>
    <w:rsid w:val="00A06039"/>
    <w:rsid w:val="00A06AB7"/>
    <w:rsid w:val="00A140BB"/>
    <w:rsid w:val="00A14B0B"/>
    <w:rsid w:val="00A17D51"/>
    <w:rsid w:val="00A22696"/>
    <w:rsid w:val="00A22832"/>
    <w:rsid w:val="00A23532"/>
    <w:rsid w:val="00A27E64"/>
    <w:rsid w:val="00A30E5C"/>
    <w:rsid w:val="00A3305D"/>
    <w:rsid w:val="00A357B9"/>
    <w:rsid w:val="00A4222D"/>
    <w:rsid w:val="00A5020B"/>
    <w:rsid w:val="00A52DD3"/>
    <w:rsid w:val="00A5356E"/>
    <w:rsid w:val="00A624F1"/>
    <w:rsid w:val="00A668D9"/>
    <w:rsid w:val="00A6710C"/>
    <w:rsid w:val="00A72799"/>
    <w:rsid w:val="00A7651A"/>
    <w:rsid w:val="00A7676D"/>
    <w:rsid w:val="00A808FF"/>
    <w:rsid w:val="00A85415"/>
    <w:rsid w:val="00A90234"/>
    <w:rsid w:val="00A90C43"/>
    <w:rsid w:val="00A95B02"/>
    <w:rsid w:val="00AA5F74"/>
    <w:rsid w:val="00AA65A0"/>
    <w:rsid w:val="00AA70F1"/>
    <w:rsid w:val="00AB24B5"/>
    <w:rsid w:val="00AB5E32"/>
    <w:rsid w:val="00AB5FB8"/>
    <w:rsid w:val="00AB61B2"/>
    <w:rsid w:val="00AC277E"/>
    <w:rsid w:val="00AD3D9C"/>
    <w:rsid w:val="00AE0D11"/>
    <w:rsid w:val="00AE59B3"/>
    <w:rsid w:val="00AE6120"/>
    <w:rsid w:val="00AE6584"/>
    <w:rsid w:val="00AE6FAC"/>
    <w:rsid w:val="00AF2001"/>
    <w:rsid w:val="00AF36A4"/>
    <w:rsid w:val="00B0557E"/>
    <w:rsid w:val="00B07D9B"/>
    <w:rsid w:val="00B11290"/>
    <w:rsid w:val="00B12BD2"/>
    <w:rsid w:val="00B174E9"/>
    <w:rsid w:val="00B21880"/>
    <w:rsid w:val="00B22C05"/>
    <w:rsid w:val="00B25F02"/>
    <w:rsid w:val="00B32773"/>
    <w:rsid w:val="00B344CF"/>
    <w:rsid w:val="00B4041D"/>
    <w:rsid w:val="00B42A01"/>
    <w:rsid w:val="00B44961"/>
    <w:rsid w:val="00B47AF7"/>
    <w:rsid w:val="00B51EFD"/>
    <w:rsid w:val="00B53C23"/>
    <w:rsid w:val="00B727A5"/>
    <w:rsid w:val="00B75997"/>
    <w:rsid w:val="00B76DD8"/>
    <w:rsid w:val="00B7705C"/>
    <w:rsid w:val="00B774C9"/>
    <w:rsid w:val="00B837A4"/>
    <w:rsid w:val="00B846FC"/>
    <w:rsid w:val="00B8537A"/>
    <w:rsid w:val="00B85797"/>
    <w:rsid w:val="00B87AE5"/>
    <w:rsid w:val="00B914C9"/>
    <w:rsid w:val="00B9428D"/>
    <w:rsid w:val="00BA4ECF"/>
    <w:rsid w:val="00BA5D41"/>
    <w:rsid w:val="00BA7EF7"/>
    <w:rsid w:val="00BB3DAA"/>
    <w:rsid w:val="00BC3E42"/>
    <w:rsid w:val="00BC4108"/>
    <w:rsid w:val="00BC4974"/>
    <w:rsid w:val="00BC5279"/>
    <w:rsid w:val="00BD0C02"/>
    <w:rsid w:val="00BE1CF4"/>
    <w:rsid w:val="00BE76FA"/>
    <w:rsid w:val="00BF53D0"/>
    <w:rsid w:val="00BF76B5"/>
    <w:rsid w:val="00C004D5"/>
    <w:rsid w:val="00C0765F"/>
    <w:rsid w:val="00C175D3"/>
    <w:rsid w:val="00C17BC8"/>
    <w:rsid w:val="00C31788"/>
    <w:rsid w:val="00C3439C"/>
    <w:rsid w:val="00C36EE8"/>
    <w:rsid w:val="00C36FBC"/>
    <w:rsid w:val="00C4234F"/>
    <w:rsid w:val="00C43C5A"/>
    <w:rsid w:val="00C44096"/>
    <w:rsid w:val="00C45F21"/>
    <w:rsid w:val="00C50FF4"/>
    <w:rsid w:val="00C52666"/>
    <w:rsid w:val="00C53128"/>
    <w:rsid w:val="00C553F4"/>
    <w:rsid w:val="00C5593E"/>
    <w:rsid w:val="00C61CE1"/>
    <w:rsid w:val="00C61F75"/>
    <w:rsid w:val="00C63751"/>
    <w:rsid w:val="00C70D74"/>
    <w:rsid w:val="00C81D82"/>
    <w:rsid w:val="00C83CA9"/>
    <w:rsid w:val="00C85464"/>
    <w:rsid w:val="00C87AE5"/>
    <w:rsid w:val="00C87F54"/>
    <w:rsid w:val="00C974E6"/>
    <w:rsid w:val="00CA406D"/>
    <w:rsid w:val="00CA66C2"/>
    <w:rsid w:val="00CB193D"/>
    <w:rsid w:val="00CB45AC"/>
    <w:rsid w:val="00CB58D3"/>
    <w:rsid w:val="00CC033B"/>
    <w:rsid w:val="00CC2154"/>
    <w:rsid w:val="00CC40BA"/>
    <w:rsid w:val="00CC435E"/>
    <w:rsid w:val="00CC5EE7"/>
    <w:rsid w:val="00CD0B6A"/>
    <w:rsid w:val="00CD18C0"/>
    <w:rsid w:val="00CD21FA"/>
    <w:rsid w:val="00CD359B"/>
    <w:rsid w:val="00CD4DCC"/>
    <w:rsid w:val="00CD693B"/>
    <w:rsid w:val="00CE0197"/>
    <w:rsid w:val="00CE53CF"/>
    <w:rsid w:val="00CF0022"/>
    <w:rsid w:val="00CF3C52"/>
    <w:rsid w:val="00CF5E85"/>
    <w:rsid w:val="00D000E5"/>
    <w:rsid w:val="00D01942"/>
    <w:rsid w:val="00D04A73"/>
    <w:rsid w:val="00D06D9C"/>
    <w:rsid w:val="00D101C8"/>
    <w:rsid w:val="00D165D5"/>
    <w:rsid w:val="00D24370"/>
    <w:rsid w:val="00D34AB8"/>
    <w:rsid w:val="00D35F2E"/>
    <w:rsid w:val="00D40CA8"/>
    <w:rsid w:val="00D41319"/>
    <w:rsid w:val="00D455BA"/>
    <w:rsid w:val="00D5159C"/>
    <w:rsid w:val="00D52ED8"/>
    <w:rsid w:val="00D54871"/>
    <w:rsid w:val="00D56257"/>
    <w:rsid w:val="00D6097D"/>
    <w:rsid w:val="00D65FE7"/>
    <w:rsid w:val="00D70358"/>
    <w:rsid w:val="00D70528"/>
    <w:rsid w:val="00D77FCA"/>
    <w:rsid w:val="00D8317A"/>
    <w:rsid w:val="00D93A0A"/>
    <w:rsid w:val="00D94914"/>
    <w:rsid w:val="00D95186"/>
    <w:rsid w:val="00D96D4B"/>
    <w:rsid w:val="00DA351C"/>
    <w:rsid w:val="00DA7930"/>
    <w:rsid w:val="00DB1691"/>
    <w:rsid w:val="00DB54D1"/>
    <w:rsid w:val="00DB6CB2"/>
    <w:rsid w:val="00DC57B3"/>
    <w:rsid w:val="00DC76E1"/>
    <w:rsid w:val="00DC7D46"/>
    <w:rsid w:val="00DD0A95"/>
    <w:rsid w:val="00DD0B68"/>
    <w:rsid w:val="00DD2E8E"/>
    <w:rsid w:val="00DD3629"/>
    <w:rsid w:val="00DD56C2"/>
    <w:rsid w:val="00DD7231"/>
    <w:rsid w:val="00DE0D20"/>
    <w:rsid w:val="00DE2867"/>
    <w:rsid w:val="00DE5593"/>
    <w:rsid w:val="00DF0D64"/>
    <w:rsid w:val="00DF2638"/>
    <w:rsid w:val="00DF4CF1"/>
    <w:rsid w:val="00E02538"/>
    <w:rsid w:val="00E11134"/>
    <w:rsid w:val="00E12AD6"/>
    <w:rsid w:val="00E12CD7"/>
    <w:rsid w:val="00E15966"/>
    <w:rsid w:val="00E2114E"/>
    <w:rsid w:val="00E213EF"/>
    <w:rsid w:val="00E273FC"/>
    <w:rsid w:val="00E37C9C"/>
    <w:rsid w:val="00E4123A"/>
    <w:rsid w:val="00E4192D"/>
    <w:rsid w:val="00E448F1"/>
    <w:rsid w:val="00E453EA"/>
    <w:rsid w:val="00E47EA2"/>
    <w:rsid w:val="00E507E6"/>
    <w:rsid w:val="00E61856"/>
    <w:rsid w:val="00E63514"/>
    <w:rsid w:val="00E6797E"/>
    <w:rsid w:val="00E70CC6"/>
    <w:rsid w:val="00E71324"/>
    <w:rsid w:val="00E75476"/>
    <w:rsid w:val="00E8773B"/>
    <w:rsid w:val="00E9500A"/>
    <w:rsid w:val="00E95ECF"/>
    <w:rsid w:val="00EB6E5B"/>
    <w:rsid w:val="00EB731F"/>
    <w:rsid w:val="00EB7C25"/>
    <w:rsid w:val="00EB7EEC"/>
    <w:rsid w:val="00EC275A"/>
    <w:rsid w:val="00EC2C3E"/>
    <w:rsid w:val="00ED3BAB"/>
    <w:rsid w:val="00ED48E7"/>
    <w:rsid w:val="00ED5EEA"/>
    <w:rsid w:val="00EE1F30"/>
    <w:rsid w:val="00EE4C6E"/>
    <w:rsid w:val="00EF1074"/>
    <w:rsid w:val="00EF29F4"/>
    <w:rsid w:val="00F03846"/>
    <w:rsid w:val="00F04969"/>
    <w:rsid w:val="00F10066"/>
    <w:rsid w:val="00F116A6"/>
    <w:rsid w:val="00F11A6C"/>
    <w:rsid w:val="00F24757"/>
    <w:rsid w:val="00F24A55"/>
    <w:rsid w:val="00F25E32"/>
    <w:rsid w:val="00F27A57"/>
    <w:rsid w:val="00F30620"/>
    <w:rsid w:val="00F35D2B"/>
    <w:rsid w:val="00F41779"/>
    <w:rsid w:val="00F41814"/>
    <w:rsid w:val="00F4233D"/>
    <w:rsid w:val="00F456B4"/>
    <w:rsid w:val="00F45FAC"/>
    <w:rsid w:val="00F50CB5"/>
    <w:rsid w:val="00F52D86"/>
    <w:rsid w:val="00F60A81"/>
    <w:rsid w:val="00F62181"/>
    <w:rsid w:val="00F64B7D"/>
    <w:rsid w:val="00F64F90"/>
    <w:rsid w:val="00F65ADF"/>
    <w:rsid w:val="00F7598C"/>
    <w:rsid w:val="00F75C73"/>
    <w:rsid w:val="00F821E3"/>
    <w:rsid w:val="00F834DB"/>
    <w:rsid w:val="00F83D50"/>
    <w:rsid w:val="00F83EE4"/>
    <w:rsid w:val="00F842D7"/>
    <w:rsid w:val="00F933BD"/>
    <w:rsid w:val="00F937AC"/>
    <w:rsid w:val="00F95125"/>
    <w:rsid w:val="00FA01BF"/>
    <w:rsid w:val="00FA55FD"/>
    <w:rsid w:val="00FA5C1C"/>
    <w:rsid w:val="00FA716F"/>
    <w:rsid w:val="00FB0D50"/>
    <w:rsid w:val="00FB5A4F"/>
    <w:rsid w:val="00FB6CEB"/>
    <w:rsid w:val="00FB75E1"/>
    <w:rsid w:val="00FC2ACA"/>
    <w:rsid w:val="00FD6862"/>
    <w:rsid w:val="00FD7130"/>
    <w:rsid w:val="00FE01F5"/>
    <w:rsid w:val="00FE08F5"/>
    <w:rsid w:val="00FF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DE80C"/>
  <w15:docId w15:val="{4BE991DE-4354-4DA7-8865-9B13DBED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118FD"/>
    <w:rPr>
      <w:rFonts w:ascii="Segoe" w:hAnsi="Segoe"/>
      <w:sz w:val="20"/>
    </w:rPr>
  </w:style>
  <w:style w:type="paragraph" w:styleId="Heading1">
    <w:name w:val="heading 1"/>
    <w:basedOn w:val="Normal"/>
    <w:next w:val="BodyText"/>
    <w:link w:val="Heading1Char"/>
    <w:uiPriority w:val="9"/>
    <w:qFormat/>
    <w:rsid w:val="007B70E8"/>
    <w:pPr>
      <w:keepNext/>
      <w:keepLines/>
      <w:pageBreakBefore/>
      <w:spacing w:after="240"/>
      <w:outlineLvl w:val="0"/>
    </w:pPr>
    <w:rPr>
      <w:rFonts w:ascii="Segoe Light" w:eastAsiaTheme="majorEastAsia" w:hAnsi="Segoe Light" w:cstheme="majorBidi"/>
      <w:b/>
      <w:bCs/>
      <w:color w:val="00006D" w:themeColor="text2" w:themeShade="BF"/>
      <w:sz w:val="32"/>
      <w:szCs w:val="28"/>
    </w:rPr>
  </w:style>
  <w:style w:type="paragraph" w:styleId="Heading2">
    <w:name w:val="heading 2"/>
    <w:next w:val="BodyText"/>
    <w:link w:val="Heading2Char"/>
    <w:uiPriority w:val="9"/>
    <w:unhideWhenUsed/>
    <w:qFormat/>
    <w:rsid w:val="00306532"/>
    <w:pPr>
      <w:spacing w:before="240"/>
      <w:outlineLvl w:val="1"/>
    </w:pPr>
    <w:rPr>
      <w:rFonts w:ascii="Segoe" w:eastAsiaTheme="majorEastAsia" w:hAnsi="Segoe" w:cstheme="majorBidi"/>
      <w:bCs/>
      <w:color w:val="0085BC" w:themeColor="accent5"/>
      <w:sz w:val="28"/>
      <w:szCs w:val="28"/>
    </w:rPr>
  </w:style>
  <w:style w:type="paragraph" w:styleId="Heading3">
    <w:name w:val="heading 3"/>
    <w:basedOn w:val="Heading2"/>
    <w:next w:val="BodyText"/>
    <w:link w:val="Heading3Char"/>
    <w:uiPriority w:val="9"/>
    <w:unhideWhenUsed/>
    <w:qFormat/>
    <w:rsid w:val="00306532"/>
    <w:pPr>
      <w:spacing w:before="120" w:after="0"/>
      <w:outlineLvl w:val="2"/>
    </w:pPr>
    <w:rPr>
      <w:sz w:val="24"/>
    </w:rPr>
  </w:style>
  <w:style w:type="paragraph" w:styleId="Heading4">
    <w:name w:val="heading 4"/>
    <w:basedOn w:val="Heading2"/>
    <w:next w:val="BodyText"/>
    <w:link w:val="Heading4Char"/>
    <w:uiPriority w:val="9"/>
    <w:unhideWhenUsed/>
    <w:qFormat/>
    <w:rsid w:val="00ED5EE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35D"/>
    <w:pPr>
      <w:spacing w:after="300" w:line="240" w:lineRule="auto"/>
      <w:contextualSpacing/>
    </w:pPr>
    <w:rPr>
      <w:rFonts w:ascii="Segoe Light" w:eastAsiaTheme="majorEastAsia" w:hAnsi="Segoe Light"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59435D"/>
    <w:rPr>
      <w:rFonts w:ascii="Segoe Light" w:eastAsiaTheme="majorEastAsia" w:hAnsi="Segoe Light" w:cstheme="majorBidi"/>
      <w:color w:val="FFFFFF" w:themeColor="background1"/>
      <w:spacing w:val="5"/>
      <w:kern w:val="28"/>
      <w:sz w:val="52"/>
      <w:szCs w:val="52"/>
    </w:rPr>
  </w:style>
  <w:style w:type="paragraph" w:styleId="Subtitle">
    <w:name w:val="Subtitle"/>
    <w:basedOn w:val="Normal"/>
    <w:next w:val="BodyText"/>
    <w:link w:val="SubtitleChar"/>
    <w:uiPriority w:val="11"/>
    <w:qFormat/>
    <w:rsid w:val="005454D4"/>
    <w:pPr>
      <w:numPr>
        <w:ilvl w:val="1"/>
      </w:numPr>
    </w:pPr>
    <w:rPr>
      <w:rFonts w:eastAsiaTheme="majorEastAsia" w:cstheme="majorBidi"/>
      <w:iCs/>
      <w:caps/>
      <w:color w:val="0085BC" w:themeColor="accent5"/>
      <w:spacing w:val="15"/>
      <w:sz w:val="24"/>
      <w:szCs w:val="24"/>
    </w:rPr>
  </w:style>
  <w:style w:type="character" w:customStyle="1" w:styleId="SubtitleChar">
    <w:name w:val="Subtitle Char"/>
    <w:basedOn w:val="DefaultParagraphFont"/>
    <w:link w:val="Subtitle"/>
    <w:uiPriority w:val="11"/>
    <w:rsid w:val="005454D4"/>
    <w:rPr>
      <w:rFonts w:ascii="Segoe" w:eastAsiaTheme="majorEastAsia" w:hAnsi="Segoe" w:cstheme="majorBidi"/>
      <w:iCs/>
      <w:caps/>
      <w:color w:val="0085BC" w:themeColor="accent5"/>
      <w:spacing w:val="15"/>
      <w:sz w:val="24"/>
      <w:szCs w:val="24"/>
    </w:rPr>
  </w:style>
  <w:style w:type="character" w:customStyle="1" w:styleId="Heading1Char">
    <w:name w:val="Heading 1 Char"/>
    <w:basedOn w:val="DefaultParagraphFont"/>
    <w:link w:val="Heading1"/>
    <w:uiPriority w:val="9"/>
    <w:rsid w:val="007B70E8"/>
    <w:rPr>
      <w:rFonts w:ascii="Segoe Light" w:eastAsiaTheme="majorEastAsia" w:hAnsi="Segoe Light" w:cstheme="majorBidi"/>
      <w:b/>
      <w:bCs/>
      <w:color w:val="00006D" w:themeColor="text2" w:themeShade="BF"/>
      <w:sz w:val="32"/>
      <w:szCs w:val="28"/>
    </w:rPr>
  </w:style>
  <w:style w:type="paragraph" w:styleId="BodyText">
    <w:name w:val="Body Text"/>
    <w:basedOn w:val="Normal"/>
    <w:link w:val="BodyTextChar"/>
    <w:uiPriority w:val="99"/>
    <w:unhideWhenUsed/>
    <w:qFormat/>
    <w:rsid w:val="00261339"/>
    <w:pPr>
      <w:spacing w:after="120"/>
    </w:pPr>
  </w:style>
  <w:style w:type="character" w:customStyle="1" w:styleId="BodyTextChar">
    <w:name w:val="Body Text Char"/>
    <w:basedOn w:val="DefaultParagraphFont"/>
    <w:link w:val="BodyText"/>
    <w:uiPriority w:val="99"/>
    <w:rsid w:val="00261339"/>
    <w:rPr>
      <w:rFonts w:ascii="Segoe" w:hAnsi="Segoe"/>
    </w:rPr>
  </w:style>
  <w:style w:type="paragraph" w:styleId="ListNumber">
    <w:name w:val="List Number"/>
    <w:basedOn w:val="ListNumber2"/>
    <w:uiPriority w:val="99"/>
    <w:unhideWhenUsed/>
    <w:rsid w:val="00D93A0A"/>
  </w:style>
  <w:style w:type="paragraph" w:styleId="ListNumber2">
    <w:name w:val="List Number 2"/>
    <w:basedOn w:val="Normal"/>
    <w:uiPriority w:val="99"/>
    <w:unhideWhenUsed/>
    <w:qFormat/>
    <w:rsid w:val="00152699"/>
    <w:pPr>
      <w:numPr>
        <w:numId w:val="19"/>
      </w:numPr>
      <w:spacing w:after="0" w:line="360" w:lineRule="auto"/>
    </w:pPr>
  </w:style>
  <w:style w:type="character" w:styleId="IntenseEmphasis">
    <w:name w:val="Intense Emphasis"/>
    <w:basedOn w:val="DefaultParagraphFont"/>
    <w:uiPriority w:val="21"/>
    <w:qFormat/>
    <w:rsid w:val="00836582"/>
    <w:rPr>
      <w:b/>
      <w:bCs/>
      <w:iCs/>
      <w:color w:val="000092" w:themeColor="text2"/>
    </w:rPr>
  </w:style>
  <w:style w:type="paragraph" w:styleId="BalloonText">
    <w:name w:val="Balloon Text"/>
    <w:basedOn w:val="Normal"/>
    <w:link w:val="BalloonTextChar"/>
    <w:uiPriority w:val="99"/>
    <w:semiHidden/>
    <w:unhideWhenUsed/>
    <w:rsid w:val="00972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4D"/>
    <w:rPr>
      <w:rFonts w:ascii="Tahoma" w:hAnsi="Tahoma" w:cs="Tahoma"/>
      <w:sz w:val="16"/>
      <w:szCs w:val="16"/>
    </w:rPr>
  </w:style>
  <w:style w:type="table" w:styleId="TableGrid">
    <w:name w:val="Table Grid"/>
    <w:basedOn w:val="TableNormal"/>
    <w:uiPriority w:val="59"/>
    <w:rsid w:val="00972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969"/>
    <w:rPr>
      <w:color w:val="808080"/>
    </w:rPr>
  </w:style>
  <w:style w:type="paragraph" w:styleId="ListParagraph">
    <w:name w:val="List Paragraph"/>
    <w:basedOn w:val="Normal"/>
    <w:uiPriority w:val="34"/>
    <w:rsid w:val="00F7598C"/>
    <w:pPr>
      <w:ind w:left="720"/>
      <w:contextualSpacing/>
    </w:pPr>
  </w:style>
  <w:style w:type="character" w:customStyle="1" w:styleId="Heading2Char">
    <w:name w:val="Heading 2 Char"/>
    <w:basedOn w:val="DefaultParagraphFont"/>
    <w:link w:val="Heading2"/>
    <w:uiPriority w:val="9"/>
    <w:rsid w:val="00306532"/>
    <w:rPr>
      <w:rFonts w:ascii="Segoe" w:eastAsiaTheme="majorEastAsia" w:hAnsi="Segoe" w:cstheme="majorBidi"/>
      <w:bCs/>
      <w:color w:val="0085BC" w:themeColor="accent5"/>
      <w:sz w:val="28"/>
      <w:szCs w:val="28"/>
    </w:rPr>
  </w:style>
  <w:style w:type="character" w:customStyle="1" w:styleId="Heading4Char">
    <w:name w:val="Heading 4 Char"/>
    <w:basedOn w:val="DefaultParagraphFont"/>
    <w:link w:val="Heading4"/>
    <w:uiPriority w:val="9"/>
    <w:rsid w:val="00ED5EEA"/>
    <w:rPr>
      <w:rFonts w:ascii="Segoe" w:hAnsi="Segoe"/>
      <w:color w:val="000092" w:themeColor="text2"/>
    </w:rPr>
  </w:style>
  <w:style w:type="character" w:customStyle="1" w:styleId="Heading3Char">
    <w:name w:val="Heading 3 Char"/>
    <w:basedOn w:val="DefaultParagraphFont"/>
    <w:link w:val="Heading3"/>
    <w:uiPriority w:val="9"/>
    <w:rsid w:val="00306532"/>
    <w:rPr>
      <w:rFonts w:ascii="Segoe" w:eastAsiaTheme="majorEastAsia" w:hAnsi="Segoe" w:cstheme="majorBidi"/>
      <w:bCs/>
      <w:color w:val="0085BC" w:themeColor="accent5"/>
      <w:sz w:val="24"/>
      <w:szCs w:val="28"/>
    </w:rPr>
  </w:style>
  <w:style w:type="paragraph" w:customStyle="1" w:styleId="TaskSetup">
    <w:name w:val="Task Setup"/>
    <w:basedOn w:val="BodyText"/>
    <w:next w:val="ListNumber2"/>
    <w:qFormat/>
    <w:rsid w:val="00ED5EEA"/>
    <w:pPr>
      <w:numPr>
        <w:numId w:val="6"/>
      </w:numPr>
    </w:pPr>
    <w:rPr>
      <w:color w:val="000092" w:themeColor="text2"/>
    </w:rPr>
  </w:style>
  <w:style w:type="paragraph" w:customStyle="1" w:styleId="AdditionalInformation">
    <w:name w:val="Additional Information"/>
    <w:basedOn w:val="ListNumber2"/>
    <w:qFormat/>
    <w:rsid w:val="003B750E"/>
    <w:pPr>
      <w:numPr>
        <w:numId w:val="9"/>
      </w:numPr>
      <w:spacing w:after="60"/>
    </w:pPr>
    <w:rPr>
      <w:color w:val="000092" w:themeColor="text2"/>
      <w:sz w:val="18"/>
    </w:rPr>
  </w:style>
  <w:style w:type="paragraph" w:customStyle="1" w:styleId="Caution">
    <w:name w:val="Caution"/>
    <w:basedOn w:val="AdditionalInformation"/>
    <w:qFormat/>
    <w:rsid w:val="003B750E"/>
    <w:pPr>
      <w:numPr>
        <w:numId w:val="5"/>
      </w:numPr>
    </w:pPr>
    <w:rPr>
      <w:color w:val="FF0000" w:themeColor="accent4"/>
    </w:rPr>
  </w:style>
  <w:style w:type="paragraph" w:styleId="ListBullet2">
    <w:name w:val="List Bullet 2"/>
    <w:basedOn w:val="Normal"/>
    <w:uiPriority w:val="99"/>
    <w:unhideWhenUsed/>
    <w:qFormat/>
    <w:rsid w:val="00151782"/>
    <w:pPr>
      <w:numPr>
        <w:numId w:val="2"/>
      </w:numPr>
      <w:spacing w:after="120"/>
      <w:contextualSpacing/>
    </w:pPr>
  </w:style>
  <w:style w:type="paragraph" w:styleId="ListNumber3">
    <w:name w:val="List Number 3"/>
    <w:basedOn w:val="ListNumber2"/>
    <w:uiPriority w:val="99"/>
    <w:unhideWhenUsed/>
    <w:rsid w:val="009E7BCF"/>
    <w:pPr>
      <w:numPr>
        <w:numId w:val="4"/>
      </w:numPr>
      <w:contextualSpacing/>
    </w:pPr>
  </w:style>
  <w:style w:type="paragraph" w:customStyle="1" w:styleId="TableBody">
    <w:name w:val="Table Body"/>
    <w:basedOn w:val="Normal"/>
    <w:uiPriority w:val="99"/>
    <w:qFormat/>
    <w:rsid w:val="00FF45D2"/>
    <w:pPr>
      <w:spacing w:before="40" w:after="60" w:line="220" w:lineRule="exact"/>
      <w:ind w:left="72"/>
    </w:pPr>
    <w:rPr>
      <w:sz w:val="18"/>
      <w:szCs w:val="18"/>
    </w:rPr>
  </w:style>
  <w:style w:type="paragraph" w:customStyle="1" w:styleId="TableHead">
    <w:name w:val="Table Head"/>
    <w:basedOn w:val="Normal"/>
    <w:uiPriority w:val="99"/>
    <w:qFormat/>
    <w:rsid w:val="00FF45D2"/>
    <w:pPr>
      <w:suppressAutoHyphens/>
      <w:spacing w:before="40" w:after="40" w:line="220" w:lineRule="exact"/>
      <w:ind w:left="72"/>
    </w:pPr>
    <w:rPr>
      <w:rFonts w:ascii="Segoe Semibold" w:hAnsi="Segoe Semibold"/>
      <w:b/>
      <w:sz w:val="18"/>
      <w:szCs w:val="18"/>
    </w:rPr>
  </w:style>
  <w:style w:type="paragraph" w:customStyle="1" w:styleId="Le">
    <w:name w:val="Le"/>
    <w:next w:val="Normal"/>
    <w:uiPriority w:val="99"/>
    <w:rsid w:val="00B47AF7"/>
    <w:pPr>
      <w:spacing w:after="0" w:line="160" w:lineRule="exact"/>
      <w:jc w:val="right"/>
    </w:pPr>
    <w:rPr>
      <w:rFonts w:ascii="Times New Roman" w:eastAsia="MS Mincho" w:hAnsi="Times New Roman" w:cs="Times New Roman"/>
      <w:sz w:val="16"/>
      <w:szCs w:val="20"/>
    </w:rPr>
  </w:style>
  <w:style w:type="paragraph" w:styleId="ListBullet">
    <w:name w:val="List Bullet"/>
    <w:basedOn w:val="Normal"/>
    <w:uiPriority w:val="99"/>
    <w:unhideWhenUsed/>
    <w:rsid w:val="00F83D50"/>
    <w:pPr>
      <w:numPr>
        <w:numId w:val="1"/>
      </w:numPr>
      <w:contextualSpacing/>
    </w:pPr>
  </w:style>
  <w:style w:type="paragraph" w:styleId="List2">
    <w:name w:val="List 2"/>
    <w:basedOn w:val="ListParagraph"/>
    <w:uiPriority w:val="99"/>
    <w:unhideWhenUsed/>
    <w:qFormat/>
    <w:rsid w:val="008F3D1A"/>
    <w:pPr>
      <w:numPr>
        <w:numId w:val="10"/>
      </w:numPr>
      <w:shd w:val="clear" w:color="auto" w:fill="F2F2F2" w:themeFill="background1" w:themeFillShade="F2"/>
    </w:pPr>
    <w:rPr>
      <w:rFonts w:ascii="Courier New" w:hAnsi="Courier New" w:cs="Courier New"/>
    </w:rPr>
  </w:style>
  <w:style w:type="paragraph" w:styleId="ListContinue2">
    <w:name w:val="List Continue 2"/>
    <w:basedOn w:val="Normal"/>
    <w:uiPriority w:val="99"/>
    <w:unhideWhenUsed/>
    <w:rsid w:val="00F83D50"/>
    <w:pPr>
      <w:spacing w:after="120"/>
      <w:ind w:left="720"/>
      <w:contextualSpacing/>
    </w:pPr>
  </w:style>
  <w:style w:type="paragraph" w:styleId="Header">
    <w:name w:val="header"/>
    <w:basedOn w:val="Normal"/>
    <w:link w:val="HeaderChar"/>
    <w:uiPriority w:val="99"/>
    <w:unhideWhenUsed/>
    <w:rsid w:val="007B70E8"/>
    <w:pPr>
      <w:tabs>
        <w:tab w:val="center" w:pos="4680"/>
        <w:tab w:val="right" w:pos="9360"/>
      </w:tabs>
      <w:spacing w:after="0" w:line="240" w:lineRule="auto"/>
    </w:pPr>
    <w:rPr>
      <w:rFonts w:ascii="Segoe Semibold" w:hAnsi="Segoe Semibold"/>
      <w:color w:val="00006D" w:themeColor="text2" w:themeShade="BF"/>
    </w:rPr>
  </w:style>
  <w:style w:type="character" w:customStyle="1" w:styleId="HeaderChar">
    <w:name w:val="Header Char"/>
    <w:basedOn w:val="DefaultParagraphFont"/>
    <w:link w:val="Header"/>
    <w:uiPriority w:val="99"/>
    <w:rsid w:val="007B70E8"/>
    <w:rPr>
      <w:rFonts w:ascii="Segoe Semibold" w:hAnsi="Segoe Semibold"/>
      <w:color w:val="00006D" w:themeColor="text2" w:themeShade="BF"/>
      <w:sz w:val="20"/>
    </w:rPr>
  </w:style>
  <w:style w:type="paragraph" w:styleId="Footer">
    <w:name w:val="footer"/>
    <w:basedOn w:val="Normal"/>
    <w:link w:val="FooterChar"/>
    <w:uiPriority w:val="99"/>
    <w:unhideWhenUsed/>
    <w:rsid w:val="00844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FB"/>
    <w:rPr>
      <w:rFonts w:ascii="Segoe" w:hAnsi="Segoe"/>
      <w:sz w:val="20"/>
    </w:rPr>
  </w:style>
  <w:style w:type="paragraph" w:customStyle="1" w:styleId="TableImage">
    <w:name w:val="Table Image"/>
    <w:basedOn w:val="TableBody"/>
    <w:uiPriority w:val="99"/>
    <w:rsid w:val="00A22832"/>
    <w:pPr>
      <w:spacing w:line="240" w:lineRule="auto"/>
      <w:ind w:left="67"/>
    </w:pPr>
    <w:rPr>
      <w:rFonts w:ascii="Arial" w:hAnsi="Arial"/>
    </w:rPr>
  </w:style>
  <w:style w:type="character" w:styleId="Hyperlink">
    <w:name w:val="Hyperlink"/>
    <w:basedOn w:val="DefaultParagraphFont"/>
    <w:uiPriority w:val="99"/>
    <w:unhideWhenUsed/>
    <w:rsid w:val="00A22832"/>
    <w:rPr>
      <w:color w:val="0085BC" w:themeColor="hyperlink"/>
      <w:u w:val="single"/>
    </w:rPr>
  </w:style>
  <w:style w:type="paragraph" w:styleId="Caption">
    <w:name w:val="caption"/>
    <w:basedOn w:val="Normal"/>
    <w:next w:val="Normal"/>
    <w:uiPriority w:val="35"/>
    <w:unhideWhenUsed/>
    <w:qFormat/>
    <w:rsid w:val="005E1128"/>
    <w:pPr>
      <w:spacing w:line="240" w:lineRule="auto"/>
      <w:ind w:left="720"/>
    </w:pPr>
    <w:rPr>
      <w:b/>
      <w:bCs/>
      <w:color w:val="00AEEF" w:themeColor="background2"/>
      <w:sz w:val="18"/>
      <w:szCs w:val="18"/>
    </w:rPr>
  </w:style>
  <w:style w:type="paragraph" w:styleId="List3">
    <w:name w:val="List 3"/>
    <w:basedOn w:val="Normal"/>
    <w:uiPriority w:val="99"/>
    <w:unhideWhenUsed/>
    <w:rsid w:val="005C3BE0"/>
    <w:pPr>
      <w:ind w:left="1080" w:hanging="360"/>
      <w:contextualSpacing/>
    </w:pPr>
  </w:style>
  <w:style w:type="character" w:styleId="CommentReference">
    <w:name w:val="annotation reference"/>
    <w:basedOn w:val="DefaultParagraphFont"/>
    <w:uiPriority w:val="99"/>
    <w:semiHidden/>
    <w:unhideWhenUsed/>
    <w:rsid w:val="002A3789"/>
    <w:rPr>
      <w:sz w:val="16"/>
      <w:szCs w:val="16"/>
    </w:rPr>
  </w:style>
  <w:style w:type="paragraph" w:styleId="CommentText">
    <w:name w:val="annotation text"/>
    <w:basedOn w:val="Normal"/>
    <w:link w:val="CommentTextChar"/>
    <w:uiPriority w:val="99"/>
    <w:semiHidden/>
    <w:unhideWhenUsed/>
    <w:rsid w:val="002A3789"/>
    <w:pPr>
      <w:spacing w:line="240" w:lineRule="auto"/>
    </w:pPr>
    <w:rPr>
      <w:szCs w:val="20"/>
    </w:rPr>
  </w:style>
  <w:style w:type="character" w:customStyle="1" w:styleId="CommentTextChar">
    <w:name w:val="Comment Text Char"/>
    <w:basedOn w:val="DefaultParagraphFont"/>
    <w:link w:val="CommentText"/>
    <w:uiPriority w:val="99"/>
    <w:semiHidden/>
    <w:rsid w:val="002A3789"/>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2A3789"/>
    <w:rPr>
      <w:b/>
      <w:bCs/>
    </w:rPr>
  </w:style>
  <w:style w:type="character" w:customStyle="1" w:styleId="CommentSubjectChar">
    <w:name w:val="Comment Subject Char"/>
    <w:basedOn w:val="CommentTextChar"/>
    <w:link w:val="CommentSubject"/>
    <w:uiPriority w:val="99"/>
    <w:semiHidden/>
    <w:rsid w:val="002A3789"/>
    <w:rPr>
      <w:rFonts w:ascii="Segoe" w:hAnsi="Sego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2.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visualstudio.com/products/visual-studio-team-services-vs?utm_source=Google&amp;utm_medium=CPC&amp;utm_term=Branded&amp;utm_campaign=VSTS%20EvergreenWT.srch=1&amp;WT.mc_id=SEM_xeWGA7kH"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1.xml"/><Relationship Id="rId16" Type="http://schemas.openxmlformats.org/officeDocument/2006/relationships/hyperlink" Target="http://releasepipeline.blob.core.windows.net/pdf/The%20Release%20Pipeline%20Model.pdf"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tro Style Template">
      <a:dk1>
        <a:sysClr val="windowText" lastClr="000000"/>
      </a:dk1>
      <a:lt1>
        <a:sysClr val="window" lastClr="FFFFFF"/>
      </a:lt1>
      <a:dk2>
        <a:srgbClr val="000092"/>
      </a:dk2>
      <a:lt2>
        <a:srgbClr val="00AEEF"/>
      </a:lt2>
      <a:accent1>
        <a:srgbClr val="00A600"/>
      </a:accent1>
      <a:accent2>
        <a:srgbClr val="910091"/>
      </a:accent2>
      <a:accent3>
        <a:srgbClr val="FF8A00"/>
      </a:accent3>
      <a:accent4>
        <a:srgbClr val="FF0000"/>
      </a:accent4>
      <a:accent5>
        <a:srgbClr val="0085BC"/>
      </a:accent5>
      <a:accent6>
        <a:srgbClr val="8CC600"/>
      </a:accent6>
      <a:hlink>
        <a:srgbClr val="0085BC"/>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e151ca84-a088-4271-84c7-b9e7226cbb54">
      <Url xsi:nil="true"/>
      <Description xsi:nil="true"/>
    </_ShortcutUrl>
    <HomePageSortOrder xmlns="e151ca84-a088-4271-84c7-b9e7226cbb54" xsi:nil="true"/>
    <SharedWithUsers xmlns="c19dccf4-054d-4d82-a67b-ac6dca29f124">
      <UserInfo>
        <DisplayName>David Coulter</DisplayName>
        <AccountId>334</AccountId>
        <AccountType/>
      </UserInfo>
      <UserInfo>
        <DisplayName>Bobby Reed</DisplayName>
        <AccountId>335</AccountId>
        <AccountType/>
      </UserInfo>
      <UserInfo>
        <DisplayName>DSC Select Customer FeedbackProgram</DisplayName>
        <AccountId>387</AccountId>
        <AccountType/>
      </UserInfo>
    </SharedWithUsers>
    <LastSharedByUser xmlns="c19dccf4-054d-4d82-a67b-ac6dca29f124">markgray@ntdev.microsoft.com</LastSharedByUser>
    <LastSharedByTime xmlns="c19dccf4-054d-4d82-a67b-ac6dca29f124">2016-09-02T06:16:53+00:00</LastSharedByTim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1D8E42F6E8DF4E82AA8B63F4153659" ma:contentTypeVersion="7" ma:contentTypeDescription="Create a new document." ma:contentTypeScope="" ma:versionID="ae5d0b3b3432cc628dc06a90dd2189c4">
  <xsd:schema xmlns:xsd="http://www.w3.org/2001/XMLSchema" xmlns:xs="http://www.w3.org/2001/XMLSchema" xmlns:p="http://schemas.microsoft.com/office/2006/metadata/properties" xmlns:ns2="c19dccf4-054d-4d82-a67b-ac6dca29f124" xmlns:ns3="e151ca84-a088-4271-84c7-b9e7226cbb54" targetNamespace="http://schemas.microsoft.com/office/2006/metadata/properties" ma:root="true" ma:fieldsID="68f6d364aa158732fd8e4e62d09df5ba" ns2:_="" ns3:_="">
    <xsd:import namespace="c19dccf4-054d-4d82-a67b-ac6dca29f124"/>
    <xsd:import namespace="e151ca84-a088-4271-84c7-b9e7226cbb54"/>
    <xsd:element name="properties">
      <xsd:complexType>
        <xsd:sequence>
          <xsd:element name="documentManagement">
            <xsd:complexType>
              <xsd:all>
                <xsd:element ref="ns2:SharedWithUsers" minOccurs="0"/>
                <xsd:element ref="ns3:HomePageSortOrder" minOccurs="0"/>
                <xsd:element ref="ns2:SharingHintHash" minOccurs="0"/>
                <xsd:element ref="ns2:SharedWithDetails" minOccurs="0"/>
                <xsd:element ref="ns3:_ShortcutUrl"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dccf4-054d-4d82-a67b-ac6dca29f1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51ca84-a088-4271-84c7-b9e7226cbb54" elementFormDefault="qualified">
    <xsd:import namespace="http://schemas.microsoft.com/office/2006/documentManagement/types"/>
    <xsd:import namespace="http://schemas.microsoft.com/office/infopath/2007/PartnerControls"/>
    <xsd:element name="HomePageSortOrder" ma:index="9" nillable="true" ma:displayName="HomePageSortOrder" ma:description="Keep current critical items near the top on the home page &amp; other views. Use Alphanumeric blocks: A-01 for top, Z-99 for bottom." ma:internalName="HomePageSortOrder">
      <xsd:simpleType>
        <xsd:restriction base="dms:Text">
          <xsd:maxLength value="20"/>
        </xsd:restriction>
      </xsd:simpleType>
    </xsd:element>
    <xsd:element name="_ShortcutUrl" ma:index="12"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013C8-5F89-4CEF-8550-9C2F505192E1}">
  <ds:schemaRefs>
    <ds:schemaRef ds:uri="http://purl.org/dc/terms/"/>
    <ds:schemaRef ds:uri="http://schemas.openxmlformats.org/package/2006/metadata/core-properties"/>
    <ds:schemaRef ds:uri="http://purl.org/dc/dcmitype/"/>
    <ds:schemaRef ds:uri="e151ca84-a088-4271-84c7-b9e7226cbb54"/>
    <ds:schemaRef ds:uri="http://purl.org/dc/elements/1.1/"/>
    <ds:schemaRef ds:uri="http://schemas.microsoft.com/office/2006/documentManagement/types"/>
    <ds:schemaRef ds:uri="http://schemas.microsoft.com/office/infopath/2007/PartnerControls"/>
    <ds:schemaRef ds:uri="c19dccf4-054d-4d82-a67b-ac6dca29f12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41659A7-2219-4011-8FE4-20848071C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dccf4-054d-4d82-a67b-ac6dca29f124"/>
    <ds:schemaRef ds:uri="e151ca84-a088-4271-84c7-b9e7226cb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B1CC3-ECEC-461C-B37F-FA0F86D65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10</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TR23 - Example of Lab Manual</vt:lpstr>
    </vt:vector>
  </TitlesOfParts>
  <Company>Microsoft</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
  <dc:creator>Administrator</dc:creator>
  <cp:keywords/>
  <dc:description/>
  <cp:lastModifiedBy>Michael Greene</cp:lastModifiedBy>
  <cp:revision>16</cp:revision>
  <dcterms:created xsi:type="dcterms:W3CDTF">2017-05-17T17:25:00Z</dcterms:created>
  <dcterms:modified xsi:type="dcterms:W3CDTF">2017-05-18T22:41:00Z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0x010100571D8E42F6E8DF4E82AA8B63F4153659</vt:lpwstr>
  </property>
  <property fmtid="{D5CDD505-2E9C-101B-9397-08002B2CF9AE}" pid="3" name="_MarkAsFinal">
    <vt:bool>true</vt:bool>
  </property>
</Properties>
</file>